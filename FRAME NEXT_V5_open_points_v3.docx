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D47366" w14:textId="77777777" w:rsidR="00DA553C" w:rsidRDefault="005B627A" w:rsidP="005B627A">
      <w:pPr>
        <w:pStyle w:val="Titel"/>
        <w:rPr>
          <w:lang w:val="en-GB"/>
        </w:rPr>
      </w:pPr>
      <w:r>
        <w:rPr>
          <w:lang w:val="en-GB"/>
        </w:rPr>
        <w:t>Open Points before publishing reference architectures FRAME V5</w:t>
      </w:r>
    </w:p>
    <w:p w14:paraId="105BD451" w14:textId="77777777" w:rsidR="005B627A" w:rsidRDefault="005B627A" w:rsidP="005B627A">
      <w:pPr>
        <w:rPr>
          <w:b/>
          <w:sz w:val="24"/>
          <w:szCs w:val="24"/>
          <w:lang w:val="en-GB"/>
        </w:rPr>
      </w:pPr>
      <w:r w:rsidRPr="002802DC">
        <w:rPr>
          <w:b/>
          <w:sz w:val="24"/>
          <w:szCs w:val="24"/>
          <w:lang w:val="en-GB"/>
        </w:rPr>
        <w:t>Exceptions: LT – Long Term items</w:t>
      </w:r>
      <w:r w:rsidR="002802DC" w:rsidRPr="002802DC">
        <w:rPr>
          <w:b/>
          <w:sz w:val="24"/>
          <w:szCs w:val="24"/>
          <w:lang w:val="en-GB"/>
        </w:rPr>
        <w:t>, not directly relevant for V5 publishing!</w:t>
      </w:r>
    </w:p>
    <w:p w14:paraId="2DECED1C" w14:textId="77777777" w:rsidR="002802DC" w:rsidRPr="002802DC" w:rsidRDefault="002802DC" w:rsidP="005B627A">
      <w:pPr>
        <w:rPr>
          <w:sz w:val="24"/>
          <w:szCs w:val="24"/>
          <w:lang w:val="en-GB"/>
        </w:rPr>
      </w:pPr>
      <w:r w:rsidRPr="002802DC">
        <w:rPr>
          <w:sz w:val="24"/>
          <w:szCs w:val="24"/>
          <w:highlight w:val="yellow"/>
          <w:lang w:val="en-GB"/>
        </w:rPr>
        <w:t>Tasks</w:t>
      </w:r>
      <w:r w:rsidRPr="002802DC">
        <w:rPr>
          <w:sz w:val="24"/>
          <w:szCs w:val="24"/>
          <w:lang w:val="en-GB"/>
        </w:rPr>
        <w:t xml:space="preserve"> – Benjamin, ate</w:t>
      </w:r>
    </w:p>
    <w:p w14:paraId="75512229" w14:textId="77777777" w:rsidR="00DA553C" w:rsidRDefault="002802DC" w:rsidP="00DA553C">
      <w:pPr>
        <w:pStyle w:val="Listenabsatz"/>
        <w:numPr>
          <w:ilvl w:val="0"/>
          <w:numId w:val="1"/>
        </w:numPr>
        <w:rPr>
          <w:lang w:val="en-GB"/>
        </w:rPr>
      </w:pPr>
      <w:r>
        <w:rPr>
          <w:lang w:val="en-GB"/>
        </w:rPr>
        <w:t>FRAME over</w:t>
      </w:r>
      <w:r w:rsidR="00DA553C">
        <w:rPr>
          <w:lang w:val="en-GB"/>
        </w:rPr>
        <w:t>all</w:t>
      </w:r>
    </w:p>
    <w:p w14:paraId="44987AAD" w14:textId="77777777" w:rsidR="009B4C07" w:rsidRDefault="00DA553C" w:rsidP="00DA553C">
      <w:pPr>
        <w:pStyle w:val="Listenabsatz"/>
        <w:numPr>
          <w:ilvl w:val="1"/>
          <w:numId w:val="1"/>
        </w:numPr>
        <w:rPr>
          <w:ins w:id="0" w:author="Froetscher Alexander" w:date="2020-07-16T13:20:00Z"/>
          <w:lang w:val="en-GB"/>
        </w:rPr>
      </w:pPr>
      <w:r>
        <w:rPr>
          <w:lang w:val="en-GB"/>
        </w:rPr>
        <w:t xml:space="preserve">Publishing </w:t>
      </w:r>
      <w:r w:rsidR="009B58DB">
        <w:rPr>
          <w:lang w:val="en-GB"/>
        </w:rPr>
        <w:t xml:space="preserve">and Distribution </w:t>
      </w:r>
      <w:r w:rsidR="002802DC">
        <w:rPr>
          <w:lang w:val="en-GB"/>
        </w:rPr>
        <w:t>Method</w:t>
      </w:r>
      <w:ins w:id="1" w:author="Froetscher Alexander" w:date="2020-07-16T13:16:00Z">
        <w:r w:rsidR="009B4C07">
          <w:rPr>
            <w:lang w:val="en-GB"/>
          </w:rPr>
          <w:t xml:space="preserve">, </w:t>
        </w:r>
      </w:ins>
      <w:ins w:id="2" w:author="Froetscher Alexander" w:date="2020-07-16T13:17:00Z">
        <w:r w:rsidR="009B4C07">
          <w:rPr>
            <w:lang w:val="en-GB"/>
          </w:rPr>
          <w:t>Emailing to partners and stakeho</w:t>
        </w:r>
      </w:ins>
      <w:ins w:id="3" w:author="Froetscher Alexander" w:date="2020-07-16T13:18:00Z">
        <w:r w:rsidR="009B4C07">
          <w:rPr>
            <w:lang w:val="en-GB"/>
          </w:rPr>
          <w:t>l</w:t>
        </w:r>
      </w:ins>
      <w:ins w:id="4" w:author="Froetscher Alexander" w:date="2020-07-16T13:17:00Z">
        <w:r w:rsidR="009B4C07">
          <w:rPr>
            <w:lang w:val="en-GB"/>
          </w:rPr>
          <w:t>ders</w:t>
        </w:r>
      </w:ins>
      <w:ins w:id="5" w:author="Froetscher Alexander" w:date="2020-07-16T13:18:00Z">
        <w:r w:rsidR="009B4C07">
          <w:rPr>
            <w:lang w:val="en-GB"/>
          </w:rPr>
          <w:t xml:space="preserve"> </w:t>
        </w:r>
      </w:ins>
      <w:ins w:id="6" w:author="Froetscher Alexander" w:date="2020-07-16T13:17:00Z">
        <w:r w:rsidR="009B4C07">
          <w:rPr>
            <w:lang w:val="en-GB"/>
          </w:rPr>
          <w:t xml:space="preserve">and publication on Site, </w:t>
        </w:r>
      </w:ins>
      <w:ins w:id="7" w:author="Froetscher Alexander" w:date="2020-07-16T13:19:00Z">
        <w:r w:rsidR="009B4C07" w:rsidRPr="00961261">
          <w:rPr>
            <w:b/>
            <w:lang w:val="en-GB"/>
            <w:rPrChange w:id="8" w:author="Froetscher Alexander" w:date="2020-07-16T13:37:00Z">
              <w:rPr>
                <w:lang w:val="en-GB"/>
              </w:rPr>
            </w:rPrChange>
          </w:rPr>
          <w:t>(Ken Harkin, Sparx 2</w:t>
        </w:r>
        <w:r w:rsidR="009B4C07" w:rsidRPr="00961261">
          <w:rPr>
            <w:b/>
            <w:vertAlign w:val="superscript"/>
            <w:lang w:val="en-GB"/>
            <w:rPrChange w:id="9" w:author="Froetscher Alexander" w:date="2020-07-16T13:37:00Z">
              <w:rPr>
                <w:lang w:val="en-GB"/>
              </w:rPr>
            </w:rPrChange>
          </w:rPr>
          <w:t>nd</w:t>
        </w:r>
        <w:r w:rsidR="009B4C07" w:rsidRPr="00961261">
          <w:rPr>
            <w:b/>
            <w:lang w:val="en-GB"/>
            <w:rPrChange w:id="10" w:author="Froetscher Alexander" w:date="2020-07-16T13:37:00Z">
              <w:rPr>
                <w:lang w:val="en-GB"/>
              </w:rPr>
            </w:rPrChange>
          </w:rPr>
          <w:t xml:space="preserve"> </w:t>
        </w:r>
      </w:ins>
      <w:ins w:id="11" w:author="Froetscher Alexander" w:date="2020-07-16T13:20:00Z">
        <w:r w:rsidR="009B4C07" w:rsidRPr="00961261">
          <w:rPr>
            <w:b/>
            <w:lang w:val="en-GB"/>
            <w:rPrChange w:id="12" w:author="Froetscher Alexander" w:date="2020-07-16T13:37:00Z">
              <w:rPr>
                <w:lang w:val="en-GB"/>
              </w:rPr>
            </w:rPrChange>
          </w:rPr>
          <w:t>run)</w:t>
        </w:r>
      </w:ins>
    </w:p>
    <w:p w14:paraId="624AE140" w14:textId="77777777" w:rsidR="00961261" w:rsidRPr="00961261" w:rsidRDefault="009B4C07" w:rsidP="00DA553C">
      <w:pPr>
        <w:pStyle w:val="Listenabsatz"/>
        <w:numPr>
          <w:ilvl w:val="1"/>
          <w:numId w:val="1"/>
        </w:numPr>
        <w:rPr>
          <w:ins w:id="13" w:author="Froetscher Alexander" w:date="2020-07-16T13:28:00Z"/>
          <w:b/>
          <w:lang w:val="en-GB"/>
          <w:rPrChange w:id="14" w:author="Froetscher Alexander" w:date="2020-07-16T13:37:00Z">
            <w:rPr>
              <w:ins w:id="15" w:author="Froetscher Alexander" w:date="2020-07-16T13:28:00Z"/>
              <w:lang w:val="en-GB"/>
            </w:rPr>
          </w:rPrChange>
        </w:rPr>
      </w:pPr>
      <w:ins w:id="16" w:author="Froetscher Alexander" w:date="2020-07-16T13:20:00Z">
        <w:r w:rsidRPr="00961261">
          <w:rPr>
            <w:b/>
            <w:lang w:val="en-GB"/>
            <w:rPrChange w:id="17" w:author="Froetscher Alexander" w:date="2020-07-16T13:37:00Z">
              <w:rPr>
                <w:lang w:val="en-GB"/>
              </w:rPr>
            </w:rPrChange>
          </w:rPr>
          <w:t>(E</w:t>
        </w:r>
      </w:ins>
      <w:ins w:id="18" w:author="Froetscher Alexander" w:date="2020-07-16T13:21:00Z">
        <w:r w:rsidRPr="00961261">
          <w:rPr>
            <w:b/>
            <w:lang w:val="en-GB"/>
            <w:rPrChange w:id="19" w:author="Froetscher Alexander" w:date="2020-07-16T13:37:00Z">
              <w:rPr>
                <w:lang w:val="en-GB"/>
              </w:rPr>
            </w:rPrChange>
          </w:rPr>
          <w:t xml:space="preserve">A – Files?: </w:t>
        </w:r>
      </w:ins>
      <w:ins w:id="20" w:author="Froetscher Alexander" w:date="2020-07-16T13:22:00Z">
        <w:r w:rsidRPr="00961261">
          <w:rPr>
            <w:b/>
            <w:lang w:val="en-GB"/>
            <w:rPrChange w:id="21" w:author="Froetscher Alexander" w:date="2020-07-16T13:37:00Z">
              <w:rPr>
                <w:lang w:val="en-GB"/>
              </w:rPr>
            </w:rPrChange>
          </w:rPr>
          <w:t xml:space="preserve">one file, REF, </w:t>
        </w:r>
      </w:ins>
      <w:ins w:id="22" w:author="Froetscher Alexander" w:date="2020-07-16T13:23:00Z">
        <w:r w:rsidRPr="00961261">
          <w:rPr>
            <w:b/>
            <w:lang w:val="en-GB"/>
            <w:rPrChange w:id="23" w:author="Froetscher Alexander" w:date="2020-07-16T13:37:00Z">
              <w:rPr>
                <w:lang w:val="en-GB"/>
              </w:rPr>
            </w:rPrChange>
          </w:rPr>
          <w:t xml:space="preserve">V5, Ecall, and NAP reference architectures v1, </w:t>
        </w:r>
      </w:ins>
      <w:ins w:id="24" w:author="Froetscher Alexander" w:date="2020-07-16T13:28:00Z">
        <w:r w:rsidR="00961261" w:rsidRPr="00961261">
          <w:rPr>
            <w:b/>
            <w:lang w:val="en-GB"/>
            <w:rPrChange w:id="25" w:author="Froetscher Alexander" w:date="2020-07-16T13:37:00Z">
              <w:rPr>
                <w:lang w:val="en-GB"/>
              </w:rPr>
            </w:rPrChange>
          </w:rPr>
          <w:t>)</w:t>
        </w:r>
      </w:ins>
    </w:p>
    <w:p w14:paraId="679FDFC7" w14:textId="77777777" w:rsidR="00961261" w:rsidRDefault="00961261" w:rsidP="00DA553C">
      <w:pPr>
        <w:pStyle w:val="Listenabsatz"/>
        <w:numPr>
          <w:ilvl w:val="1"/>
          <w:numId w:val="1"/>
        </w:numPr>
        <w:rPr>
          <w:ins w:id="26" w:author="Froetscher Alexander" w:date="2020-07-16T13:31:00Z"/>
          <w:lang w:val="en-GB"/>
        </w:rPr>
      </w:pPr>
      <w:ins w:id="27" w:author="Froetscher Alexander" w:date="2020-07-16T13:29:00Z">
        <w:r>
          <w:rPr>
            <w:lang w:val="en-GB"/>
          </w:rPr>
          <w:t xml:space="preserve">Updated, improved versions and </w:t>
        </w:r>
        <w:r w:rsidRPr="00961261">
          <w:rPr>
            <w:b/>
            <w:lang w:val="en-GB"/>
            <w:rPrChange w:id="28" w:author="Froetscher Alexander" w:date="2020-07-16T13:30:00Z">
              <w:rPr>
                <w:lang w:val="en-GB"/>
              </w:rPr>
            </w:rPrChange>
          </w:rPr>
          <w:t>updated content contain a changes documents (explaining it) and a new version number!</w:t>
        </w:r>
        <w:r>
          <w:rPr>
            <w:lang w:val="en-GB"/>
          </w:rPr>
          <w:t xml:space="preserve"> </w:t>
        </w:r>
      </w:ins>
    </w:p>
    <w:p w14:paraId="53FD07BF" w14:textId="473E2C46" w:rsidR="00961261" w:rsidRPr="00961261" w:rsidRDefault="00961261" w:rsidP="00DA553C">
      <w:pPr>
        <w:pStyle w:val="Listenabsatz"/>
        <w:numPr>
          <w:ilvl w:val="1"/>
          <w:numId w:val="1"/>
        </w:numPr>
        <w:rPr>
          <w:ins w:id="29" w:author="Froetscher Alexander" w:date="2020-07-16T13:31:00Z"/>
          <w:b/>
          <w:lang w:val="en-GB"/>
          <w:rPrChange w:id="30" w:author="Froetscher Alexander" w:date="2020-07-16T13:32:00Z">
            <w:rPr>
              <w:ins w:id="31" w:author="Froetscher Alexander" w:date="2020-07-16T13:31:00Z"/>
              <w:lang w:val="en-GB"/>
            </w:rPr>
          </w:rPrChange>
        </w:rPr>
      </w:pPr>
      <w:ins w:id="32" w:author="Froetscher Alexander" w:date="2020-07-16T13:33:00Z">
        <w:r>
          <w:rPr>
            <w:b/>
            <w:lang w:val="en-GB"/>
          </w:rPr>
          <w:t xml:space="preserve">Major </w:t>
        </w:r>
      </w:ins>
      <w:ins w:id="33" w:author="Froetscher Alexander" w:date="2020-07-16T13:32:00Z">
        <w:r>
          <w:rPr>
            <w:b/>
            <w:lang w:val="en-GB"/>
          </w:rPr>
          <w:t>c</w:t>
        </w:r>
      </w:ins>
      <w:ins w:id="34" w:author="Froetscher Alexander" w:date="2020-07-16T13:31:00Z">
        <w:r w:rsidRPr="00961261">
          <w:rPr>
            <w:b/>
            <w:lang w:val="en-GB"/>
            <w:rPrChange w:id="35" w:author="Froetscher Alexander" w:date="2020-07-16T13:32:00Z">
              <w:rPr>
                <w:lang w:val="en-GB"/>
              </w:rPr>
            </w:rPrChange>
          </w:rPr>
          <w:t>hanges</w:t>
        </w:r>
      </w:ins>
      <w:ins w:id="36" w:author="Froetscher Alexander" w:date="2020-07-16T13:33:00Z">
        <w:r>
          <w:rPr>
            <w:b/>
            <w:lang w:val="en-GB"/>
          </w:rPr>
          <w:t xml:space="preserve"> (extensions)</w:t>
        </w:r>
      </w:ins>
      <w:ins w:id="37" w:author="Froetscher Alexander" w:date="2020-07-16T13:31:00Z">
        <w:r w:rsidRPr="00961261">
          <w:rPr>
            <w:b/>
            <w:lang w:val="en-GB"/>
            <w:rPrChange w:id="38" w:author="Froetscher Alexander" w:date="2020-07-16T13:32:00Z">
              <w:rPr>
                <w:lang w:val="en-GB"/>
              </w:rPr>
            </w:rPrChange>
          </w:rPr>
          <w:t xml:space="preserve"> in the </w:t>
        </w:r>
      </w:ins>
      <w:ins w:id="39" w:author="Froetscher Alexander" w:date="2020-07-16T14:02:00Z">
        <w:r w:rsidR="009E2530">
          <w:rPr>
            <w:b/>
            <w:lang w:val="en-GB"/>
          </w:rPr>
          <w:t xml:space="preserve">model or </w:t>
        </w:r>
      </w:ins>
      <w:ins w:id="40" w:author="Froetscher Alexander" w:date="2020-07-16T13:31:00Z">
        <w:r w:rsidRPr="00961261">
          <w:rPr>
            <w:b/>
            <w:lang w:val="en-GB"/>
            <w:rPrChange w:id="41" w:author="Froetscher Alexander" w:date="2020-07-16T13:32:00Z">
              <w:rPr>
                <w:lang w:val="en-GB"/>
              </w:rPr>
            </w:rPrChange>
          </w:rPr>
          <w:t>metamodel – have to be checked with the Reference architectures for consistency, before changes are published.</w:t>
        </w:r>
      </w:ins>
      <w:ins w:id="42" w:author="Froetscher Alexander" w:date="2020-07-16T13:32:00Z">
        <w:r w:rsidRPr="00961261">
          <w:rPr>
            <w:b/>
            <w:lang w:val="en-GB"/>
            <w:rPrChange w:id="43" w:author="Froetscher Alexander" w:date="2020-07-16T13:32:00Z">
              <w:rPr>
                <w:lang w:val="en-GB"/>
              </w:rPr>
            </w:rPrChange>
          </w:rPr>
          <w:t xml:space="preserve"> (with new version number!) </w:t>
        </w:r>
      </w:ins>
    </w:p>
    <w:p w14:paraId="28A71B63" w14:textId="3EB58005" w:rsidR="00DA553C" w:rsidRDefault="002802DC" w:rsidP="00DA553C">
      <w:pPr>
        <w:pStyle w:val="Listenabsatz"/>
        <w:numPr>
          <w:ilvl w:val="1"/>
          <w:numId w:val="1"/>
        </w:numPr>
        <w:rPr>
          <w:lang w:val="en-GB"/>
        </w:rPr>
      </w:pPr>
      <w:del w:id="44" w:author="Froetscher Alexander" w:date="2020-07-16T13:16:00Z">
        <w:r w:rsidDel="009B4C07">
          <w:rPr>
            <w:lang w:val="en-GB"/>
          </w:rPr>
          <w:delText xml:space="preserve"> tbedefined!</w:delText>
        </w:r>
      </w:del>
    </w:p>
    <w:p w14:paraId="2DD264F4" w14:textId="77777777" w:rsidR="002467DF" w:rsidRDefault="002467DF" w:rsidP="002467DF">
      <w:pPr>
        <w:pStyle w:val="Listenabsatz"/>
        <w:numPr>
          <w:ilvl w:val="2"/>
          <w:numId w:val="1"/>
        </w:numPr>
        <w:rPr>
          <w:lang w:val="en-GB"/>
        </w:rPr>
      </w:pPr>
      <w:r>
        <w:rPr>
          <w:lang w:val="en-GB"/>
        </w:rPr>
        <w:t>Materials and documents needs to be produced</w:t>
      </w:r>
    </w:p>
    <w:p w14:paraId="3A0ED9B0" w14:textId="77777777" w:rsidR="000717C9" w:rsidRPr="000717C9" w:rsidRDefault="002467DF" w:rsidP="002467DF">
      <w:pPr>
        <w:pStyle w:val="Listenabsatz"/>
        <w:numPr>
          <w:ilvl w:val="3"/>
          <w:numId w:val="1"/>
        </w:numPr>
        <w:rPr>
          <w:ins w:id="45" w:author="Froetscher Alexander" w:date="2020-07-16T13:47:00Z"/>
          <w:lang w:val="en-GB"/>
          <w:rPrChange w:id="46" w:author="Froetscher Alexander" w:date="2020-07-16T13:47:00Z">
            <w:rPr>
              <w:ins w:id="47" w:author="Froetscher Alexander" w:date="2020-07-16T13:47:00Z"/>
            </w:rPr>
          </w:rPrChange>
        </w:rPr>
      </w:pPr>
      <w:r>
        <w:rPr>
          <w:lang w:val="en-GB"/>
        </w:rPr>
        <w:t>One page</w:t>
      </w:r>
      <w:ins w:id="48" w:author="Froetscher Alexander" w:date="2020-07-16T13:44:00Z">
        <w:r w:rsidR="000717C9">
          <w:rPr>
            <w:lang w:val="en-GB"/>
          </w:rPr>
          <w:t>r</w:t>
        </w:r>
      </w:ins>
      <w:r>
        <w:rPr>
          <w:lang w:val="en-GB"/>
        </w:rPr>
        <w:t xml:space="preserve"> (Pressetext – PR announcement)</w:t>
      </w:r>
      <w:ins w:id="49" w:author="Froetscher Alexander" w:date="2020-07-16T13:43:00Z">
        <w:r w:rsidR="000717C9">
          <w:rPr>
            <w:lang w:val="en-GB"/>
          </w:rPr>
          <w:t xml:space="preserve"> </w:t>
        </w:r>
      </w:ins>
      <w:ins w:id="50" w:author="Froetscher Alexander" w:date="2020-07-16T13:44:00Z">
        <w:r w:rsidR="000717C9" w:rsidRPr="000717C9">
          <w:rPr>
            <w:b/>
            <w:rPrChange w:id="51" w:author="Froetscher Alexander" w:date="2020-07-16T13:44:00Z">
              <w:rPr/>
            </w:rPrChange>
          </w:rPr>
          <w:t xml:space="preserve"> </w:t>
        </w:r>
        <w:r w:rsidR="000717C9" w:rsidRPr="000717C9">
          <w:rPr>
            <w:b/>
            <w:rPrChange w:id="52" w:author="Froetscher Alexander" w:date="2020-07-16T13:44:00Z">
              <w:rPr/>
            </w:rPrChange>
          </w:rPr>
          <w:t xml:space="preserve">I agree, we need something that is short and provides details of the main point of the new version of FRAME.  </w:t>
        </w:r>
        <w:r w:rsidR="000717C9" w:rsidRPr="009F2597">
          <w:rPr>
            <w:b/>
            <w:highlight w:val="cyan"/>
            <w:rPrChange w:id="53" w:author="Froetscher Alexander" w:date="2020-07-16T15:33:00Z">
              <w:rPr/>
            </w:rPrChange>
          </w:rPr>
          <w:t>(Mert/Peter)</w:t>
        </w:r>
        <w:r w:rsidR="000717C9">
          <w:t xml:space="preserve"> </w:t>
        </w:r>
      </w:ins>
    </w:p>
    <w:p w14:paraId="7B77C31F" w14:textId="4A44D5F1" w:rsidR="002467DF" w:rsidRDefault="000717C9" w:rsidP="000717C9">
      <w:pPr>
        <w:pStyle w:val="Listenabsatz"/>
        <w:ind w:left="2880"/>
        <w:rPr>
          <w:lang w:val="en-GB"/>
        </w:rPr>
        <w:pPrChange w:id="54" w:author="Froetscher Alexander" w:date="2020-07-16T13:47:00Z">
          <w:pPr>
            <w:pStyle w:val="Listenabsatz"/>
            <w:numPr>
              <w:ilvl w:val="3"/>
              <w:numId w:val="1"/>
            </w:numPr>
            <w:ind w:left="2880" w:hanging="360"/>
          </w:pPr>
        </w:pPrChange>
      </w:pPr>
      <w:ins w:id="55" w:author="Froetscher Alexander" w:date="2020-07-16T13:46:00Z">
        <w:r>
          <w:t>Issues included:</w:t>
        </w:r>
      </w:ins>
      <w:ins w:id="56" w:author="Froetscher Alexander" w:date="2020-07-16T13:47:00Z">
        <w:r>
          <w:t xml:space="preserve"> New version of the EU FRAMEWORK architecture is available </w:t>
        </w:r>
      </w:ins>
      <w:ins w:id="57" w:author="Froetscher Alexander" w:date="2020-07-16T13:48:00Z">
        <w:r>
          <w:t xml:space="preserve">and what is </w:t>
        </w:r>
      </w:ins>
      <w:ins w:id="58" w:author="Froetscher Alexander" w:date="2020-07-16T13:47:00Z">
        <w:r>
          <w:t>includ</w:t>
        </w:r>
      </w:ins>
      <w:ins w:id="59" w:author="Froetscher Alexander" w:date="2020-07-16T13:48:00Z">
        <w:r>
          <w:t>ed</w:t>
        </w:r>
      </w:ins>
      <w:ins w:id="60" w:author="Froetscher Alexander" w:date="2020-07-16T13:47:00Z">
        <w:r>
          <w:t xml:space="preserve"> – Metamodell and reference architectures</w:t>
        </w:r>
      </w:ins>
      <w:ins w:id="61" w:author="Froetscher Alexander" w:date="2020-07-16T13:48:00Z">
        <w:r>
          <w:t xml:space="preserve"> for, link to additional materials (pretty picture!)</w:t>
        </w:r>
      </w:ins>
    </w:p>
    <w:p w14:paraId="3C857E56" w14:textId="7E9C1EBB" w:rsidR="002467DF" w:rsidRDefault="002467DF" w:rsidP="002467DF">
      <w:pPr>
        <w:pStyle w:val="Listenabsatz"/>
        <w:numPr>
          <w:ilvl w:val="3"/>
          <w:numId w:val="1"/>
        </w:numPr>
        <w:rPr>
          <w:lang w:val="en-GB"/>
        </w:rPr>
      </w:pPr>
      <w:r>
        <w:rPr>
          <w:lang w:val="en-GB"/>
        </w:rPr>
        <w:t>How to use</w:t>
      </w:r>
      <w:ins w:id="62" w:author="Froetscher Alexander" w:date="2020-07-16T13:49:00Z">
        <w:r w:rsidR="004E4BB5">
          <w:rPr>
            <w:lang w:val="en-GB"/>
          </w:rPr>
          <w:t xml:space="preserve"> the materials</w:t>
        </w:r>
      </w:ins>
      <w:r>
        <w:rPr>
          <w:lang w:val="en-GB"/>
        </w:rPr>
        <w:t>?</w:t>
      </w:r>
      <w:ins w:id="63" w:author="Froetscher Alexander" w:date="2020-07-16T13:49:00Z">
        <w:r w:rsidR="004E4BB5">
          <w:rPr>
            <w:lang w:val="en-GB"/>
          </w:rPr>
          <w:t xml:space="preserve"> </w:t>
        </w:r>
      </w:ins>
      <w:ins w:id="64" w:author="Froetscher Alexander" w:date="2020-07-16T13:50:00Z">
        <w:r w:rsidR="004E4BB5" w:rsidRPr="009F2597">
          <w:rPr>
            <w:b/>
            <w:highlight w:val="cyan"/>
            <w:rPrChange w:id="65" w:author="Froetscher Alexander" w:date="2020-07-16T15:33:00Z">
              <w:rPr>
                <w:b/>
              </w:rPr>
            </w:rPrChange>
          </w:rPr>
          <w:t>(Mert/Peter)</w:t>
        </w:r>
      </w:ins>
    </w:p>
    <w:p w14:paraId="684C8FAB" w14:textId="0877C1C6" w:rsidR="002467DF" w:rsidRDefault="002467DF" w:rsidP="002467DF">
      <w:pPr>
        <w:pStyle w:val="Listenabsatz"/>
        <w:numPr>
          <w:ilvl w:val="4"/>
          <w:numId w:val="1"/>
        </w:numPr>
        <w:rPr>
          <w:lang w:val="en-GB"/>
        </w:rPr>
      </w:pPr>
      <w:r>
        <w:rPr>
          <w:lang w:val="en-GB"/>
        </w:rPr>
        <w:t>FRAME NEXT</w:t>
      </w:r>
      <w:ins w:id="66" w:author="Froetscher Alexander" w:date="2020-07-16T13:50:00Z">
        <w:r w:rsidR="004E4BB5">
          <w:rPr>
            <w:lang w:val="en-GB"/>
          </w:rPr>
          <w:t xml:space="preserve"> materials</w:t>
        </w:r>
      </w:ins>
    </w:p>
    <w:p w14:paraId="5C307893" w14:textId="77777777" w:rsidR="002467DF" w:rsidRDefault="002467DF" w:rsidP="002467DF">
      <w:pPr>
        <w:pStyle w:val="Listenabsatz"/>
        <w:numPr>
          <w:ilvl w:val="4"/>
          <w:numId w:val="1"/>
        </w:numPr>
        <w:rPr>
          <w:lang w:val="en-GB"/>
        </w:rPr>
      </w:pPr>
      <w:r>
        <w:rPr>
          <w:lang w:val="en-GB"/>
        </w:rPr>
        <w:t>Reference architectures</w:t>
      </w:r>
    </w:p>
    <w:p w14:paraId="4A8E76FE" w14:textId="70BDFBF0" w:rsidR="00562E70" w:rsidRPr="004E4BB5" w:rsidRDefault="004E4BB5" w:rsidP="004E4BB5">
      <w:pPr>
        <w:pStyle w:val="Listenabsatz"/>
        <w:ind w:left="7140" w:firstLine="648"/>
        <w:rPr>
          <w:b/>
          <w:lang w:val="en-GB"/>
          <w:rPrChange w:id="67" w:author="Froetscher Alexander" w:date="2020-07-16T13:52:00Z">
            <w:rPr>
              <w:lang w:val="en-GB"/>
            </w:rPr>
          </w:rPrChange>
        </w:rPr>
        <w:pPrChange w:id="68" w:author="Froetscher Alexander" w:date="2020-07-16T13:51:00Z">
          <w:pPr>
            <w:pStyle w:val="Listenabsatz"/>
            <w:numPr>
              <w:ilvl w:val="4"/>
              <w:numId w:val="1"/>
            </w:numPr>
            <w:ind w:left="3600" w:hanging="360"/>
          </w:pPr>
        </w:pPrChange>
      </w:pPr>
      <w:ins w:id="69" w:author="Froetscher Alexander" w:date="2020-07-16T13:51:00Z">
        <w:r w:rsidRPr="004E4BB5">
          <w:rPr>
            <w:b/>
            <w:lang w:val="en-GB"/>
            <w:rPrChange w:id="70" w:author="Froetscher Alexander" w:date="2020-07-16T13:52:00Z">
              <w:rPr>
                <w:lang w:val="en-GB"/>
              </w:rPr>
            </w:rPrChange>
          </w:rPr>
          <w:t>(</w:t>
        </w:r>
      </w:ins>
      <w:r w:rsidR="00562E70" w:rsidRPr="004E4BB5">
        <w:rPr>
          <w:b/>
          <w:lang w:val="en-GB"/>
          <w:rPrChange w:id="71" w:author="Froetscher Alexander" w:date="2020-07-16T13:52:00Z">
            <w:rPr>
              <w:lang w:val="en-GB"/>
            </w:rPr>
          </w:rPrChange>
        </w:rPr>
        <w:t>Strategy for usage of FRAME as tool</w:t>
      </w:r>
      <w:ins w:id="72" w:author="Froetscher Alexander" w:date="2020-07-16T13:51:00Z">
        <w:r w:rsidRPr="004E4BB5">
          <w:rPr>
            <w:b/>
            <w:lang w:val="en-GB"/>
            <w:rPrChange w:id="73" w:author="Froetscher Alexander" w:date="2020-07-16T13:52:00Z">
              <w:rPr>
                <w:lang w:val="en-GB"/>
              </w:rPr>
            </w:rPrChange>
          </w:rPr>
          <w:t>, LT)</w:t>
        </w:r>
      </w:ins>
    </w:p>
    <w:p w14:paraId="5677D513" w14:textId="77777777" w:rsidR="00562E70" w:rsidRPr="004E4BB5" w:rsidRDefault="00562E70" w:rsidP="004E4BB5">
      <w:pPr>
        <w:pStyle w:val="Listenabsatz"/>
        <w:numPr>
          <w:ilvl w:val="8"/>
          <w:numId w:val="1"/>
        </w:numPr>
        <w:rPr>
          <w:ins w:id="74" w:author="Holger Drees" w:date="2020-07-13T10:54:00Z"/>
          <w:b/>
          <w:lang w:val="en-GB"/>
          <w:rPrChange w:id="75" w:author="Froetscher Alexander" w:date="2020-07-16T13:52:00Z">
            <w:rPr>
              <w:ins w:id="76" w:author="Holger Drees" w:date="2020-07-13T10:54:00Z"/>
              <w:lang w:val="en-GB"/>
            </w:rPr>
          </w:rPrChange>
        </w:rPr>
        <w:pPrChange w:id="77" w:author="Froetscher Alexander" w:date="2020-07-16T13:52:00Z">
          <w:pPr>
            <w:pStyle w:val="Listenabsatz"/>
            <w:numPr>
              <w:ilvl w:val="3"/>
              <w:numId w:val="1"/>
            </w:numPr>
            <w:ind w:left="2880" w:hanging="360"/>
          </w:pPr>
        </w:pPrChange>
      </w:pPr>
      <w:r w:rsidRPr="004E4BB5">
        <w:rPr>
          <w:b/>
          <w:lang w:val="en-GB"/>
          <w:rPrChange w:id="78" w:author="Froetscher Alexander" w:date="2020-07-16T13:52:00Z">
            <w:rPr>
              <w:lang w:val="en-GB"/>
            </w:rPr>
          </w:rPrChange>
        </w:rPr>
        <w:t>How to collaborate/rules for contributing new elements</w:t>
      </w:r>
      <w:r w:rsidR="002802DC" w:rsidRPr="004E4BB5">
        <w:rPr>
          <w:b/>
          <w:lang w:val="en-GB"/>
          <w:rPrChange w:id="79" w:author="Froetscher Alexander" w:date="2020-07-16T13:52:00Z">
            <w:rPr>
              <w:lang w:val="en-GB"/>
            </w:rPr>
          </w:rPrChange>
        </w:rPr>
        <w:t xml:space="preserve"> LT</w:t>
      </w:r>
    </w:p>
    <w:p w14:paraId="4E361BD5" w14:textId="77777777" w:rsidR="008A1A11" w:rsidRDefault="008A1A11" w:rsidP="008A1A11">
      <w:pPr>
        <w:pStyle w:val="Listenabsatz"/>
        <w:numPr>
          <w:ilvl w:val="2"/>
          <w:numId w:val="1"/>
        </w:numPr>
        <w:rPr>
          <w:ins w:id="80" w:author="Holger Drees" w:date="2020-07-13T10:54:00Z"/>
          <w:lang w:val="en-GB"/>
        </w:rPr>
      </w:pPr>
      <w:ins w:id="81" w:author="Holger Drees" w:date="2020-07-13T10:54:00Z">
        <w:r>
          <w:rPr>
            <w:lang w:val="en-GB"/>
          </w:rPr>
          <w:t>EAPX</w:t>
        </w:r>
      </w:ins>
      <w:ins w:id="82" w:author="Holger Drees" w:date="2020-07-13T10:55:00Z">
        <w:r>
          <w:rPr>
            <w:lang w:val="en-GB"/>
          </w:rPr>
          <w:t xml:space="preserve"> f</w:t>
        </w:r>
      </w:ins>
      <w:ins w:id="83" w:author="Holger Drees" w:date="2020-07-13T10:54:00Z">
        <w:r>
          <w:rPr>
            <w:lang w:val="en-GB"/>
          </w:rPr>
          <w:t>ile(s)</w:t>
        </w:r>
      </w:ins>
    </w:p>
    <w:p w14:paraId="0CD6A3BB" w14:textId="5AC34AA8" w:rsidR="008A1A11" w:rsidRDefault="008A1A11" w:rsidP="008A1A11">
      <w:pPr>
        <w:pStyle w:val="Listenabsatz"/>
        <w:numPr>
          <w:ilvl w:val="3"/>
          <w:numId w:val="1"/>
        </w:numPr>
        <w:rPr>
          <w:ins w:id="84" w:author="Holger Drees" w:date="2020-07-13T10:55:00Z"/>
          <w:lang w:val="en-GB"/>
        </w:rPr>
      </w:pPr>
      <w:ins w:id="85" w:author="Holger Drees" w:date="2020-07-13T10:54:00Z">
        <w:r>
          <w:rPr>
            <w:lang w:val="en-GB"/>
          </w:rPr>
          <w:t>1 file</w:t>
        </w:r>
      </w:ins>
      <w:ins w:id="86" w:author="Holger Drees" w:date="2020-07-13T10:55:00Z">
        <w:r>
          <w:rPr>
            <w:lang w:val="en-GB"/>
          </w:rPr>
          <w:t xml:space="preserve"> </w:t>
        </w:r>
      </w:ins>
      <w:ins w:id="87" w:author="Froetscher Alexander" w:date="2020-07-16T14:05:00Z">
        <w:r w:rsidR="009E2530">
          <w:rPr>
            <w:lang w:val="en-GB"/>
          </w:rPr>
          <w:t>(option 2 below)</w:t>
        </w:r>
      </w:ins>
      <w:ins w:id="88" w:author="Holger Drees" w:date="2020-07-13T10:55:00Z">
        <w:del w:id="89" w:author="Froetscher Alexander" w:date="2020-07-16T14:05:00Z">
          <w:r w:rsidDel="009E2530">
            <w:rPr>
              <w:lang w:val="en-GB"/>
            </w:rPr>
            <w:delText>or many files</w:delText>
          </w:r>
        </w:del>
        <w:r>
          <w:rPr>
            <w:lang w:val="en-GB"/>
          </w:rPr>
          <w:t xml:space="preserve"> </w:t>
        </w:r>
      </w:ins>
      <w:ins w:id="90" w:author="Froetscher Alexander" w:date="2020-07-16T14:05:00Z">
        <w:r w:rsidR="009E2530">
          <w:rPr>
            <w:lang w:val="en-GB"/>
          </w:rPr>
          <w:t>and new versions for ref. architectures added.</w:t>
        </w:r>
      </w:ins>
      <w:ins w:id="91" w:author="Holger Drees" w:date="2020-07-13T10:55:00Z">
        <w:del w:id="92" w:author="Froetscher Alexander" w:date="2020-07-16T14:05:00Z">
          <w:r w:rsidDel="009E2530">
            <w:rPr>
              <w:lang w:val="en-GB"/>
            </w:rPr>
            <w:delText>?</w:delText>
          </w:r>
        </w:del>
      </w:ins>
    </w:p>
    <w:p w14:paraId="2153FF3F" w14:textId="4D98D347" w:rsidR="008A1A11" w:rsidRDefault="008A1A11" w:rsidP="008A1A11">
      <w:pPr>
        <w:pStyle w:val="Listenabsatz"/>
        <w:numPr>
          <w:ilvl w:val="3"/>
          <w:numId w:val="1"/>
        </w:numPr>
        <w:rPr>
          <w:ins w:id="93" w:author="Holger Drees" w:date="2020-07-13T10:55:00Z"/>
          <w:lang w:val="en-GB"/>
        </w:rPr>
      </w:pPr>
      <w:ins w:id="94" w:author="Holger Drees" w:date="2020-07-13T10:54:00Z">
        <w:r>
          <w:rPr>
            <w:lang w:val="en-GB"/>
          </w:rPr>
          <w:t xml:space="preserve">download </w:t>
        </w:r>
      </w:ins>
      <w:ins w:id="95" w:author="Froetscher Alexander" w:date="2020-07-16T13:53:00Z">
        <w:r w:rsidR="004E4BB5">
          <w:rPr>
            <w:lang w:val="en-GB"/>
          </w:rPr>
          <w:t>fr</w:t>
        </w:r>
      </w:ins>
      <w:ins w:id="96" w:author="Holger Drees" w:date="2020-07-13T10:54:00Z">
        <w:del w:id="97" w:author="Froetscher Alexander" w:date="2020-07-16T13:53:00Z">
          <w:r w:rsidDel="004E4BB5">
            <w:rPr>
              <w:lang w:val="en-GB"/>
            </w:rPr>
            <w:delText>o</w:delText>
          </w:r>
        </w:del>
      </w:ins>
      <w:ins w:id="98" w:author="Froetscher Alexander" w:date="2020-07-16T13:53:00Z">
        <w:r w:rsidR="004E4BB5">
          <w:rPr>
            <w:lang w:val="en-GB"/>
          </w:rPr>
          <w:t>om</w:t>
        </w:r>
      </w:ins>
      <w:ins w:id="99" w:author="Holger Drees" w:date="2020-07-13T10:54:00Z">
        <w:del w:id="100" w:author="Froetscher Alexander" w:date="2020-07-16T13:53:00Z">
          <w:r w:rsidDel="004E4BB5">
            <w:rPr>
              <w:lang w:val="en-GB"/>
            </w:rPr>
            <w:delText>n</w:delText>
          </w:r>
        </w:del>
        <w:r>
          <w:rPr>
            <w:lang w:val="en-GB"/>
          </w:rPr>
          <w:t xml:space="preserve"> frame-online.eu ?</w:t>
        </w:r>
      </w:ins>
    </w:p>
    <w:p w14:paraId="2E73E436" w14:textId="396CC0E3" w:rsidR="008A1A11" w:rsidRDefault="008A1A11" w:rsidP="008A1A11">
      <w:pPr>
        <w:pStyle w:val="Listenabsatz"/>
        <w:numPr>
          <w:ilvl w:val="3"/>
          <w:numId w:val="1"/>
        </w:numPr>
        <w:rPr>
          <w:ins w:id="101" w:author="Froetscher Alexander" w:date="2020-07-16T13:53:00Z"/>
          <w:lang w:val="en-GB"/>
        </w:rPr>
      </w:pPr>
      <w:ins w:id="102" w:author="Holger Drees" w:date="2020-07-13T10:55:00Z">
        <w:r>
          <w:rPr>
            <w:lang w:val="en-GB"/>
          </w:rPr>
          <w:t>announcement of upcoming updates</w:t>
        </w:r>
      </w:ins>
      <w:ins w:id="103" w:author="Holger Drees" w:date="2020-07-13T10:56:00Z">
        <w:r>
          <w:rPr>
            <w:lang w:val="en-GB"/>
          </w:rPr>
          <w:t xml:space="preserve"> and manual how updates will be integrated ?</w:t>
        </w:r>
      </w:ins>
      <w:ins w:id="104" w:author="Froetscher Alexander" w:date="2020-07-16T15:34:00Z">
        <w:r w:rsidR="009F2597">
          <w:rPr>
            <w:lang w:val="en-GB"/>
          </w:rPr>
          <w:t xml:space="preserve"> ok</w:t>
        </w:r>
      </w:ins>
      <w:bookmarkStart w:id="105" w:name="_GoBack"/>
      <w:bookmarkEnd w:id="105"/>
    </w:p>
    <w:p w14:paraId="1CB84FC2" w14:textId="77777777" w:rsidR="004E4BB5" w:rsidRPr="00562E70" w:rsidRDefault="004E4BB5" w:rsidP="004E4BB5">
      <w:pPr>
        <w:pStyle w:val="Listenabsatz"/>
        <w:ind w:left="2880"/>
        <w:rPr>
          <w:lang w:val="en-GB"/>
        </w:rPr>
        <w:pPrChange w:id="106" w:author="Froetscher Alexander" w:date="2020-07-16T13:53:00Z">
          <w:pPr>
            <w:pStyle w:val="Listenabsatz"/>
            <w:numPr>
              <w:ilvl w:val="3"/>
              <w:numId w:val="1"/>
            </w:numPr>
            <w:ind w:left="2880" w:hanging="360"/>
          </w:pPr>
        </w:pPrChange>
      </w:pPr>
    </w:p>
    <w:p w14:paraId="2F06BAAB" w14:textId="77777777" w:rsidR="008A1A11" w:rsidRDefault="00DA553C" w:rsidP="00DA553C">
      <w:pPr>
        <w:pStyle w:val="Listenabsatz"/>
        <w:numPr>
          <w:ilvl w:val="1"/>
          <w:numId w:val="1"/>
        </w:numPr>
        <w:rPr>
          <w:ins w:id="107" w:author="Holger Drees" w:date="2020-07-13T10:56:00Z"/>
          <w:lang w:val="en-GB"/>
        </w:rPr>
      </w:pPr>
      <w:r>
        <w:rPr>
          <w:lang w:val="en-GB"/>
        </w:rPr>
        <w:t>Development/Collaboration Tool missing</w:t>
      </w:r>
      <w:r w:rsidR="002467DF">
        <w:rPr>
          <w:lang w:val="en-GB"/>
        </w:rPr>
        <w:t xml:space="preserve"> </w:t>
      </w:r>
    </w:p>
    <w:p w14:paraId="3033FDCD" w14:textId="50C099CE" w:rsidR="008A1A11" w:rsidRDefault="002467DF" w:rsidP="008A1A11">
      <w:pPr>
        <w:pStyle w:val="Listenabsatz"/>
        <w:numPr>
          <w:ilvl w:val="2"/>
          <w:numId w:val="1"/>
        </w:numPr>
        <w:rPr>
          <w:ins w:id="108" w:author="Holger Drees" w:date="2020-07-13T10:56:00Z"/>
          <w:lang w:val="en-GB"/>
        </w:rPr>
      </w:pPr>
      <w:r w:rsidRPr="002467DF">
        <w:rPr>
          <w:lang w:val="en-GB"/>
        </w:rPr>
        <w:sym w:font="Wingdings" w:char="F0E0"/>
      </w:r>
      <w:r w:rsidRPr="00002B6D">
        <w:rPr>
          <w:highlight w:val="yellow"/>
          <w:lang w:val="en-GB"/>
        </w:rPr>
        <w:t>Github activation</w:t>
      </w:r>
      <w:r>
        <w:rPr>
          <w:lang w:val="en-GB"/>
        </w:rPr>
        <w:t xml:space="preserve"> for regular </w:t>
      </w:r>
      <w:r w:rsidR="00562E70">
        <w:rPr>
          <w:lang w:val="en-GB"/>
        </w:rPr>
        <w:t>contributors</w:t>
      </w:r>
      <w:r>
        <w:rPr>
          <w:lang w:val="en-GB"/>
        </w:rPr>
        <w:t xml:space="preserve"> of </w:t>
      </w:r>
      <w:r w:rsidR="00562E70">
        <w:rPr>
          <w:lang w:val="en-GB"/>
        </w:rPr>
        <w:t>maintenance</w:t>
      </w:r>
      <w:r>
        <w:rPr>
          <w:lang w:val="en-GB"/>
        </w:rPr>
        <w:t xml:space="preserve"> team</w:t>
      </w:r>
      <w:ins w:id="109" w:author="Froetscher Alexander" w:date="2020-07-16T14:07:00Z">
        <w:r w:rsidR="009E2530" w:rsidRPr="009E2530">
          <w:rPr>
            <w:b/>
            <w:lang w:val="en-GB"/>
            <w:rPrChange w:id="110" w:author="Froetscher Alexander" w:date="2020-07-16T14:07:00Z">
              <w:rPr>
                <w:lang w:val="en-GB"/>
              </w:rPr>
            </w:rPrChange>
          </w:rPr>
          <w:t>, DONE</w:t>
        </w:r>
      </w:ins>
    </w:p>
    <w:p w14:paraId="559C667B" w14:textId="3F1591FF" w:rsidR="00DA553C" w:rsidRDefault="002467DF" w:rsidP="008A1A11">
      <w:pPr>
        <w:pStyle w:val="Listenabsatz"/>
        <w:numPr>
          <w:ilvl w:val="2"/>
          <w:numId w:val="1"/>
        </w:numPr>
        <w:rPr>
          <w:lang w:val="en-GB"/>
        </w:rPr>
      </w:pPr>
      <w:del w:id="111" w:author="Holger Drees" w:date="2020-07-13T10:56:00Z">
        <w:r w:rsidDel="008A1A11">
          <w:rPr>
            <w:lang w:val="en-GB"/>
          </w:rPr>
          <w:delText xml:space="preserve"> </w:delText>
        </w:r>
      </w:del>
      <w:r>
        <w:rPr>
          <w:lang w:val="en-GB"/>
        </w:rPr>
        <w:t>Vincent? Hans W. for freight and fleet m.?</w:t>
      </w:r>
      <w:ins w:id="112" w:author="Froetscher Alexander" w:date="2020-07-16T14:10:00Z">
        <w:r w:rsidR="0070361B">
          <w:rPr>
            <w:lang w:val="en-GB"/>
          </w:rPr>
          <w:t xml:space="preserve"> LT.</w:t>
        </w:r>
      </w:ins>
      <w:r>
        <w:rPr>
          <w:lang w:val="en-GB"/>
        </w:rPr>
        <w:t xml:space="preserve"> </w:t>
      </w:r>
    </w:p>
    <w:p w14:paraId="6C1461AF" w14:textId="77777777" w:rsidR="00DA553C" w:rsidRDefault="00DA553C" w:rsidP="00DA553C">
      <w:pPr>
        <w:pStyle w:val="Listenabsatz"/>
        <w:numPr>
          <w:ilvl w:val="1"/>
          <w:numId w:val="1"/>
        </w:numPr>
        <w:rPr>
          <w:lang w:val="en-GB"/>
        </w:rPr>
      </w:pPr>
      <w:r>
        <w:rPr>
          <w:lang w:val="en-GB"/>
        </w:rPr>
        <w:t xml:space="preserve">FRAME </w:t>
      </w:r>
      <w:r w:rsidR="009B58DB">
        <w:rPr>
          <w:lang w:val="en-GB"/>
        </w:rPr>
        <w:t>maintenance</w:t>
      </w:r>
      <w:r>
        <w:rPr>
          <w:lang w:val="en-GB"/>
        </w:rPr>
        <w:t xml:space="preserve"> after FRAME NEXT tbdf</w:t>
      </w:r>
      <w:r w:rsidR="002802DC">
        <w:rPr>
          <w:lang w:val="en-GB"/>
        </w:rPr>
        <w:t xml:space="preserve"> LT</w:t>
      </w:r>
    </w:p>
    <w:p w14:paraId="64F47114" w14:textId="77777777" w:rsidR="00DA553C" w:rsidRDefault="009B58DB" w:rsidP="00DA553C">
      <w:pPr>
        <w:pStyle w:val="Listenabsatz"/>
        <w:numPr>
          <w:ilvl w:val="1"/>
          <w:numId w:val="1"/>
        </w:numPr>
        <w:rPr>
          <w:lang w:val="en-GB"/>
        </w:rPr>
      </w:pPr>
      <w:r>
        <w:rPr>
          <w:lang w:val="en-GB"/>
        </w:rPr>
        <w:t xml:space="preserve">Project extension – </w:t>
      </w:r>
      <w:r w:rsidR="002802DC">
        <w:rPr>
          <w:lang w:val="en-GB"/>
        </w:rPr>
        <w:t xml:space="preserve">and clarification of </w:t>
      </w:r>
      <w:r>
        <w:rPr>
          <w:lang w:val="en-GB"/>
        </w:rPr>
        <w:t>Budget</w:t>
      </w:r>
      <w:r w:rsidR="002802DC">
        <w:rPr>
          <w:lang w:val="en-GB"/>
        </w:rPr>
        <w:t xml:space="preserve"> use and distribution. LT</w:t>
      </w:r>
    </w:p>
    <w:p w14:paraId="10A30BDF" w14:textId="77777777" w:rsidR="009B58DB" w:rsidRDefault="009B58DB" w:rsidP="00562E70">
      <w:pPr>
        <w:pStyle w:val="Listenabsatz"/>
        <w:numPr>
          <w:ilvl w:val="1"/>
          <w:numId w:val="1"/>
        </w:numPr>
        <w:rPr>
          <w:lang w:val="en-GB"/>
        </w:rPr>
      </w:pPr>
      <w:r>
        <w:rPr>
          <w:lang w:val="en-GB"/>
        </w:rPr>
        <w:t xml:space="preserve">Ownership </w:t>
      </w:r>
      <w:r w:rsidR="002802DC">
        <w:rPr>
          <w:lang w:val="en-GB"/>
        </w:rPr>
        <w:t xml:space="preserve">of ITS Architecture materials in the future </w:t>
      </w:r>
      <w:r>
        <w:rPr>
          <w:lang w:val="en-GB"/>
        </w:rPr>
        <w:t>and reliability</w:t>
      </w:r>
      <w:r w:rsidR="002802DC">
        <w:rPr>
          <w:lang w:val="en-GB"/>
        </w:rPr>
        <w:t xml:space="preserve"> LT</w:t>
      </w:r>
    </w:p>
    <w:p w14:paraId="5A0B2A4D" w14:textId="68425CF8" w:rsidR="00172C29" w:rsidRPr="0070361B" w:rsidRDefault="00172C29" w:rsidP="00562E70">
      <w:pPr>
        <w:pStyle w:val="Listenabsatz"/>
        <w:numPr>
          <w:ilvl w:val="1"/>
          <w:numId w:val="1"/>
        </w:numPr>
        <w:rPr>
          <w:ins w:id="113" w:author="Froetscher Alexander" w:date="2020-07-16T14:11:00Z"/>
          <w:b/>
          <w:lang w:val="en-GB"/>
          <w:rPrChange w:id="114" w:author="Froetscher Alexander" w:date="2020-07-16T14:11:00Z">
            <w:rPr>
              <w:ins w:id="115" w:author="Froetscher Alexander" w:date="2020-07-16T14:11:00Z"/>
              <w:lang w:val="en-GB"/>
            </w:rPr>
          </w:rPrChange>
        </w:rPr>
      </w:pPr>
      <w:r w:rsidRPr="0070361B">
        <w:rPr>
          <w:b/>
          <w:lang w:val="en-GB"/>
          <w:rPrChange w:id="116" w:author="Froetscher Alexander" w:date="2020-07-16T14:11:00Z">
            <w:rPr>
              <w:lang w:val="en-GB"/>
            </w:rPr>
          </w:rPrChange>
        </w:rPr>
        <w:t>Workshop setting</w:t>
      </w:r>
      <w:r w:rsidR="002802DC" w:rsidRPr="0070361B">
        <w:rPr>
          <w:b/>
          <w:lang w:val="en-GB"/>
          <w:rPrChange w:id="117" w:author="Froetscher Alexander" w:date="2020-07-16T14:11:00Z">
            <w:rPr>
              <w:lang w:val="en-GB"/>
            </w:rPr>
          </w:rPrChange>
        </w:rPr>
        <w:t xml:space="preserve"> for publishing V5 results, series, topics, durations, etc.. </w:t>
      </w:r>
      <w:ins w:id="118" w:author="Froetscher Alexander" w:date="2020-07-16T14:11:00Z">
        <w:r w:rsidR="0070361B" w:rsidRPr="0070361B">
          <w:rPr>
            <w:b/>
            <w:lang w:val="en-GB"/>
            <w:rPrChange w:id="119" w:author="Froetscher Alexander" w:date="2020-07-16T14:11:00Z">
              <w:rPr>
                <w:lang w:val="en-GB"/>
              </w:rPr>
            </w:rPrChange>
          </w:rPr>
          <w:t xml:space="preserve">Proposal from Petr! (wp5) </w:t>
        </w:r>
      </w:ins>
    </w:p>
    <w:p w14:paraId="54F5977E" w14:textId="77777777" w:rsidR="0070361B" w:rsidRPr="00562E70" w:rsidRDefault="0070361B" w:rsidP="0070361B">
      <w:pPr>
        <w:pStyle w:val="Listenabsatz"/>
        <w:ind w:left="1440"/>
        <w:rPr>
          <w:lang w:val="en-GB"/>
        </w:rPr>
        <w:pPrChange w:id="120" w:author="Froetscher Alexander" w:date="2020-07-16T14:11:00Z">
          <w:pPr>
            <w:pStyle w:val="Listenabsatz"/>
            <w:numPr>
              <w:ilvl w:val="1"/>
              <w:numId w:val="1"/>
            </w:numPr>
            <w:ind w:left="1440" w:hanging="360"/>
          </w:pPr>
        </w:pPrChange>
      </w:pPr>
    </w:p>
    <w:p w14:paraId="79629FF7" w14:textId="7CBC0AC1" w:rsidR="009B58DB" w:rsidRDefault="0070361B" w:rsidP="00DA553C">
      <w:pPr>
        <w:pStyle w:val="Listenabsatz"/>
        <w:numPr>
          <w:ilvl w:val="0"/>
          <w:numId w:val="1"/>
        </w:numPr>
        <w:rPr>
          <w:lang w:val="en-GB"/>
        </w:rPr>
      </w:pPr>
      <w:ins w:id="121" w:author="Froetscher Alexander" w:date="2020-07-16T14:12:00Z">
        <w:r>
          <w:rPr>
            <w:lang w:val="en-GB"/>
          </w:rPr>
          <w:t xml:space="preserve">Reference </w:t>
        </w:r>
      </w:ins>
      <w:r w:rsidR="009B58DB">
        <w:rPr>
          <w:lang w:val="en-GB"/>
        </w:rPr>
        <w:t>Architecture</w:t>
      </w:r>
      <w:ins w:id="122" w:author="Froetscher Alexander" w:date="2020-07-16T14:12:00Z">
        <w:r>
          <w:rPr>
            <w:lang w:val="en-GB"/>
          </w:rPr>
          <w:t>s (general aspects</w:t>
        </w:r>
      </w:ins>
      <w:ins w:id="123" w:author="Froetscher Alexander" w:date="2020-07-16T14:13:00Z">
        <w:r>
          <w:rPr>
            <w:lang w:val="en-GB"/>
          </w:rPr>
          <w:t xml:space="preserve"> from FRAME NEXT perspective</w:t>
        </w:r>
      </w:ins>
      <w:ins w:id="124" w:author="Froetscher Alexander" w:date="2020-07-16T14:12:00Z">
        <w:r>
          <w:rPr>
            <w:lang w:val="en-GB"/>
          </w:rPr>
          <w:t xml:space="preserve">) </w:t>
        </w:r>
      </w:ins>
    </w:p>
    <w:p w14:paraId="579FB852" w14:textId="77777777" w:rsidR="00DA553C" w:rsidRDefault="009B58DB" w:rsidP="009B58DB">
      <w:pPr>
        <w:pStyle w:val="Listenabsatz"/>
        <w:numPr>
          <w:ilvl w:val="1"/>
          <w:numId w:val="1"/>
        </w:numPr>
        <w:rPr>
          <w:lang w:val="en-GB"/>
        </w:rPr>
      </w:pPr>
      <w:r>
        <w:rPr>
          <w:lang w:val="en-GB"/>
        </w:rPr>
        <w:t>Including Freight Fleet Managem</w:t>
      </w:r>
      <w:r w:rsidR="00DA553C">
        <w:rPr>
          <w:lang w:val="en-GB"/>
        </w:rPr>
        <w:t>e</w:t>
      </w:r>
      <w:r>
        <w:rPr>
          <w:lang w:val="en-GB"/>
        </w:rPr>
        <w:t>n</w:t>
      </w:r>
      <w:r w:rsidR="00DA553C">
        <w:rPr>
          <w:lang w:val="en-GB"/>
        </w:rPr>
        <w:t>t</w:t>
      </w:r>
      <w:r w:rsidR="00172C29">
        <w:rPr>
          <w:lang w:val="en-GB"/>
        </w:rPr>
        <w:t xml:space="preserve"> </w:t>
      </w:r>
      <w:r w:rsidR="002802DC">
        <w:rPr>
          <w:lang w:val="en-GB"/>
        </w:rPr>
        <w:t>LT</w:t>
      </w:r>
    </w:p>
    <w:p w14:paraId="256F09B7" w14:textId="77777777" w:rsidR="00DA553C" w:rsidRDefault="00DA553C" w:rsidP="009B58DB">
      <w:pPr>
        <w:pStyle w:val="Listenabsatz"/>
        <w:numPr>
          <w:ilvl w:val="1"/>
          <w:numId w:val="1"/>
        </w:numPr>
        <w:rPr>
          <w:lang w:val="en-GB"/>
        </w:rPr>
      </w:pPr>
      <w:r>
        <w:rPr>
          <w:lang w:val="en-GB"/>
        </w:rPr>
        <w:t>Safety and Security</w:t>
      </w:r>
      <w:r w:rsidR="009B58DB">
        <w:rPr>
          <w:lang w:val="en-GB"/>
        </w:rPr>
        <w:t xml:space="preserve"> as requirement routine</w:t>
      </w:r>
      <w:r w:rsidR="002802DC">
        <w:rPr>
          <w:lang w:val="en-GB"/>
        </w:rPr>
        <w:t xml:space="preserve"> LT</w:t>
      </w:r>
    </w:p>
    <w:p w14:paraId="2FD488D9" w14:textId="0F89986C" w:rsidR="003168C3" w:rsidRPr="00A07090" w:rsidRDefault="00172C29" w:rsidP="009B58DB">
      <w:pPr>
        <w:pStyle w:val="Listenabsatz"/>
        <w:numPr>
          <w:ilvl w:val="1"/>
          <w:numId w:val="1"/>
        </w:numPr>
        <w:rPr>
          <w:b/>
          <w:lang w:val="en-GB"/>
          <w:rPrChange w:id="125" w:author="Froetscher Alexander" w:date="2020-07-16T14:32:00Z">
            <w:rPr>
              <w:lang w:val="en-GB"/>
            </w:rPr>
          </w:rPrChange>
        </w:rPr>
      </w:pPr>
      <w:r>
        <w:rPr>
          <w:lang w:val="en-GB"/>
        </w:rPr>
        <w:t>Use</w:t>
      </w:r>
      <w:r w:rsidR="003168C3">
        <w:rPr>
          <w:lang w:val="en-GB"/>
        </w:rPr>
        <w:t xml:space="preserve">r needs as </w:t>
      </w:r>
      <w:r w:rsidR="003168C3" w:rsidRPr="00002B6D">
        <w:rPr>
          <w:highlight w:val="yellow"/>
          <w:lang w:val="en-GB"/>
        </w:rPr>
        <w:t>requirement class options</w:t>
      </w:r>
      <w:r w:rsidR="003168C3">
        <w:rPr>
          <w:lang w:val="en-GB"/>
        </w:rPr>
        <w:t xml:space="preserve"> and links in EA</w:t>
      </w:r>
      <w:ins w:id="126" w:author="Froetscher Alexander" w:date="2020-07-16T14:20:00Z">
        <w:r w:rsidR="00ED76F6">
          <w:rPr>
            <w:lang w:val="en-GB"/>
          </w:rPr>
          <w:t xml:space="preserve"> (=&gt; Revise the ones used in ref. architectures!)</w:t>
        </w:r>
      </w:ins>
      <w:ins w:id="127" w:author="Froetscher Alexander" w:date="2020-07-16T14:21:00Z">
        <w:r w:rsidR="00ED76F6">
          <w:rPr>
            <w:lang w:val="en-GB"/>
          </w:rPr>
          <w:t xml:space="preserve"> Check the links to used elements in ref architectures</w:t>
        </w:r>
      </w:ins>
      <w:ins w:id="128" w:author="Froetscher Alexander" w:date="2020-07-16T14:22:00Z">
        <w:r w:rsidR="00ED76F6">
          <w:rPr>
            <w:lang w:val="en-GB"/>
          </w:rPr>
          <w:t xml:space="preserve">! </w:t>
        </w:r>
      </w:ins>
      <w:ins w:id="129" w:author="Froetscher Alexander" w:date="2020-07-16T14:20:00Z">
        <w:r w:rsidR="00ED76F6">
          <w:rPr>
            <w:lang w:val="en-GB"/>
          </w:rPr>
          <w:t xml:space="preserve"> </w:t>
        </w:r>
      </w:ins>
      <w:ins w:id="130" w:author="Froetscher Alexander" w:date="2020-07-16T14:32:00Z">
        <w:r w:rsidR="00A07090" w:rsidRPr="00A07090">
          <w:rPr>
            <w:b/>
            <w:lang w:val="en-GB"/>
            <w:rPrChange w:id="131" w:author="Froetscher Alexander" w:date="2020-07-16T14:32:00Z">
              <w:rPr>
                <w:lang w:val="en-GB"/>
              </w:rPr>
            </w:rPrChange>
          </w:rPr>
          <w:t xml:space="preserve">But we are not using the stereotype – requirement class in EA!, (Petr please check!) </w:t>
        </w:r>
      </w:ins>
    </w:p>
    <w:p w14:paraId="0792BEBC" w14:textId="77777777" w:rsidR="009B58DB" w:rsidRPr="00002B6D" w:rsidRDefault="009B58DB" w:rsidP="009B58DB">
      <w:pPr>
        <w:pStyle w:val="Listenabsatz"/>
        <w:numPr>
          <w:ilvl w:val="1"/>
          <w:numId w:val="1"/>
        </w:numPr>
        <w:rPr>
          <w:highlight w:val="yellow"/>
          <w:lang w:val="en-GB"/>
        </w:rPr>
      </w:pPr>
      <w:r w:rsidRPr="00002B6D">
        <w:rPr>
          <w:highlight w:val="yellow"/>
          <w:lang w:val="en-GB"/>
        </w:rPr>
        <w:t>Toolbox needs to be finished</w:t>
      </w:r>
    </w:p>
    <w:p w14:paraId="23ABD3DE" w14:textId="22C01B3C" w:rsidR="00DA553C" w:rsidRDefault="00DA553C" w:rsidP="00DA553C">
      <w:pPr>
        <w:pStyle w:val="Listenabsatz"/>
        <w:numPr>
          <w:ilvl w:val="0"/>
          <w:numId w:val="1"/>
        </w:numPr>
        <w:rPr>
          <w:lang w:val="en-GB"/>
        </w:rPr>
      </w:pPr>
      <w:r>
        <w:rPr>
          <w:lang w:val="en-GB"/>
        </w:rPr>
        <w:lastRenderedPageBreak/>
        <w:t>FRAME</w:t>
      </w:r>
      <w:r w:rsidR="00A00810">
        <w:rPr>
          <w:lang w:val="en-GB"/>
        </w:rPr>
        <w:t xml:space="preserve"> elements to</w:t>
      </w:r>
      <w:r>
        <w:rPr>
          <w:lang w:val="en-GB"/>
        </w:rPr>
        <w:t xml:space="preserve"> rework</w:t>
      </w:r>
      <w:r w:rsidR="003168C3">
        <w:rPr>
          <w:lang w:val="en-GB"/>
        </w:rPr>
        <w:t xml:space="preserve"> – new </w:t>
      </w:r>
      <w:r w:rsidR="00A00810">
        <w:rPr>
          <w:lang w:val="en-GB"/>
        </w:rPr>
        <w:t xml:space="preserve">directory </w:t>
      </w:r>
      <w:r w:rsidR="003168C3">
        <w:rPr>
          <w:lang w:val="en-GB"/>
        </w:rPr>
        <w:t xml:space="preserve">name: </w:t>
      </w:r>
      <w:del w:id="132" w:author="Froetscher Alexander" w:date="2020-07-16T14:34:00Z">
        <w:r w:rsidR="003168C3" w:rsidRPr="00A07090" w:rsidDel="00A07090">
          <w:rPr>
            <w:b/>
            <w:lang w:val="en-GB"/>
            <w:rPrChange w:id="133" w:author="Froetscher Alexander" w:date="2020-07-16T14:34:00Z">
              <w:rPr>
                <w:lang w:val="en-GB"/>
              </w:rPr>
            </w:rPrChange>
          </w:rPr>
          <w:delText>Function</w:delText>
        </w:r>
      </w:del>
      <w:ins w:id="134" w:author="Froetscher Alexander" w:date="2020-07-16T14:34:00Z">
        <w:r w:rsidR="00A07090">
          <w:rPr>
            <w:b/>
            <w:lang w:val="en-GB"/>
            <w:rPrChange w:id="135" w:author="Froetscher Alexander" w:date="2020-07-16T14:34:00Z">
              <w:rPr>
                <w:b/>
                <w:lang w:val="en-GB"/>
              </w:rPr>
            </w:rPrChange>
          </w:rPr>
          <w:t>FRAME</w:t>
        </w:r>
      </w:ins>
      <w:r w:rsidR="003168C3" w:rsidRPr="00A07090">
        <w:rPr>
          <w:b/>
          <w:lang w:val="en-GB"/>
          <w:rPrChange w:id="136" w:author="Froetscher Alexander" w:date="2020-07-16T14:34:00Z">
            <w:rPr>
              <w:lang w:val="en-GB"/>
            </w:rPr>
          </w:rPrChange>
        </w:rPr>
        <w:t xml:space="preserve"> </w:t>
      </w:r>
      <w:ins w:id="137" w:author="Froetscher Alexander" w:date="2020-07-16T14:34:00Z">
        <w:r w:rsidR="00A07090">
          <w:rPr>
            <w:b/>
            <w:lang w:val="en-GB"/>
          </w:rPr>
          <w:t>r</w:t>
        </w:r>
      </w:ins>
      <w:del w:id="138" w:author="Froetscher Alexander" w:date="2020-07-16T14:34:00Z">
        <w:r w:rsidR="003168C3" w:rsidRPr="00A07090" w:rsidDel="00A07090">
          <w:rPr>
            <w:b/>
            <w:lang w:val="en-GB"/>
            <w:rPrChange w:id="139" w:author="Froetscher Alexander" w:date="2020-07-16T14:34:00Z">
              <w:rPr>
                <w:lang w:val="en-GB"/>
              </w:rPr>
            </w:rPrChange>
          </w:rPr>
          <w:delText>R</w:delText>
        </w:r>
      </w:del>
      <w:r w:rsidR="003168C3" w:rsidRPr="00A07090">
        <w:rPr>
          <w:b/>
          <w:lang w:val="en-GB"/>
          <w:rPrChange w:id="140" w:author="Froetscher Alexander" w:date="2020-07-16T14:34:00Z">
            <w:rPr>
              <w:lang w:val="en-GB"/>
            </w:rPr>
          </w:rPrChange>
        </w:rPr>
        <w:t>epository</w:t>
      </w:r>
    </w:p>
    <w:p w14:paraId="11EBAD83" w14:textId="77777777" w:rsidR="00DA553C" w:rsidRDefault="00DA553C" w:rsidP="00DA553C">
      <w:pPr>
        <w:pStyle w:val="Listenabsatz"/>
        <w:numPr>
          <w:ilvl w:val="1"/>
          <w:numId w:val="1"/>
        </w:numPr>
        <w:rPr>
          <w:lang w:val="en-GB"/>
        </w:rPr>
      </w:pPr>
      <w:r>
        <w:rPr>
          <w:lang w:val="en-GB"/>
        </w:rPr>
        <w:t>User Need Naming</w:t>
      </w:r>
      <w:r w:rsidR="003168C3">
        <w:rPr>
          <w:lang w:val="en-GB"/>
        </w:rPr>
        <w:t xml:space="preserve"> and information texts</w:t>
      </w:r>
    </w:p>
    <w:p w14:paraId="70A5F9B0" w14:textId="77777777" w:rsidR="0002741F" w:rsidRDefault="00DA553C" w:rsidP="00DA553C">
      <w:pPr>
        <w:pStyle w:val="Listenabsatz"/>
        <w:numPr>
          <w:ilvl w:val="1"/>
          <w:numId w:val="1"/>
        </w:numPr>
        <w:rPr>
          <w:ins w:id="141" w:author="Froetscher Alexander" w:date="2020-07-16T14:52:00Z"/>
          <w:lang w:val="en-GB"/>
        </w:rPr>
      </w:pPr>
      <w:r w:rsidRPr="0002741F">
        <w:rPr>
          <w:b/>
          <w:lang w:val="en-GB"/>
          <w:rPrChange w:id="142" w:author="Froetscher Alexander" w:date="2020-07-16T14:51:00Z">
            <w:rPr>
              <w:lang w:val="en-GB"/>
            </w:rPr>
          </w:rPrChange>
        </w:rPr>
        <w:t xml:space="preserve">Cleaning out Elements – redundancies and </w:t>
      </w:r>
      <w:r w:rsidR="009B58DB" w:rsidRPr="0002741F">
        <w:rPr>
          <w:b/>
          <w:lang w:val="en-GB"/>
          <w:rPrChange w:id="143" w:author="Froetscher Alexander" w:date="2020-07-16T14:51:00Z">
            <w:rPr>
              <w:lang w:val="en-GB"/>
            </w:rPr>
          </w:rPrChange>
        </w:rPr>
        <w:t>inconsistencies</w:t>
      </w:r>
      <w:r w:rsidR="00A00810" w:rsidRPr="0002741F">
        <w:rPr>
          <w:b/>
          <w:lang w:val="en-GB"/>
          <w:rPrChange w:id="144" w:author="Froetscher Alexander" w:date="2020-07-16T14:51:00Z">
            <w:rPr>
              <w:lang w:val="en-GB"/>
            </w:rPr>
          </w:rPrChange>
        </w:rPr>
        <w:t xml:space="preserve"> LT</w:t>
      </w:r>
    </w:p>
    <w:p w14:paraId="196C4778" w14:textId="3EE19F38" w:rsidR="00DA553C" w:rsidRPr="0002741F" w:rsidRDefault="00DA553C" w:rsidP="0002741F">
      <w:pPr>
        <w:pStyle w:val="Listenabsatz"/>
        <w:ind w:left="1440"/>
        <w:rPr>
          <w:lang w:val="en-GB"/>
          <w:rPrChange w:id="145" w:author="Froetscher Alexander" w:date="2020-07-16T14:51:00Z">
            <w:rPr>
              <w:lang w:val="en-GB"/>
            </w:rPr>
          </w:rPrChange>
        </w:rPr>
        <w:pPrChange w:id="146" w:author="Froetscher Alexander" w:date="2020-07-16T14:52:00Z">
          <w:pPr>
            <w:pStyle w:val="Listenabsatz"/>
            <w:numPr>
              <w:ilvl w:val="1"/>
              <w:numId w:val="1"/>
            </w:numPr>
            <w:ind w:left="1440" w:hanging="360"/>
          </w:pPr>
        </w:pPrChange>
      </w:pPr>
    </w:p>
    <w:p w14:paraId="69FE8801" w14:textId="77777777" w:rsidR="009B58DB" w:rsidRDefault="009B58DB" w:rsidP="009B58DB">
      <w:pPr>
        <w:pStyle w:val="Listenabsatz"/>
        <w:numPr>
          <w:ilvl w:val="0"/>
          <w:numId w:val="1"/>
        </w:numPr>
        <w:rPr>
          <w:lang w:val="en-GB"/>
        </w:rPr>
      </w:pPr>
      <w:r>
        <w:rPr>
          <w:lang w:val="en-GB"/>
        </w:rPr>
        <w:t>Reference Architectures</w:t>
      </w:r>
    </w:p>
    <w:p w14:paraId="64B47E28" w14:textId="77777777" w:rsidR="00DA553C" w:rsidRDefault="00DA553C" w:rsidP="00DA553C">
      <w:pPr>
        <w:pStyle w:val="Listenabsatz"/>
        <w:numPr>
          <w:ilvl w:val="1"/>
          <w:numId w:val="1"/>
        </w:numPr>
        <w:rPr>
          <w:lang w:val="en-GB"/>
        </w:rPr>
      </w:pPr>
      <w:r>
        <w:rPr>
          <w:lang w:val="en-GB"/>
        </w:rPr>
        <w:t>Adopting eCall and NAP objects and views</w:t>
      </w:r>
      <w:r w:rsidR="00A00810">
        <w:rPr>
          <w:lang w:val="en-GB"/>
        </w:rPr>
        <w:t xml:space="preserve"> according to Table below</w:t>
      </w:r>
    </w:p>
    <w:p w14:paraId="7B589EAB" w14:textId="2EF06459" w:rsidR="003168C3" w:rsidRDefault="009B58DB" w:rsidP="003168C3">
      <w:pPr>
        <w:pStyle w:val="Listenabsatz"/>
        <w:numPr>
          <w:ilvl w:val="1"/>
          <w:numId w:val="1"/>
        </w:numPr>
        <w:rPr>
          <w:ins w:id="147" w:author="Froetscher Alexander" w:date="2020-07-16T15:02:00Z"/>
          <w:highlight w:val="yellow"/>
          <w:lang w:val="en-GB"/>
        </w:rPr>
      </w:pPr>
      <w:r w:rsidRPr="00002B6D">
        <w:rPr>
          <w:highlight w:val="yellow"/>
          <w:lang w:val="en-GB"/>
        </w:rPr>
        <w:t>Rework eCall</w:t>
      </w:r>
      <w:ins w:id="148" w:author="Froetscher Alexander" w:date="2020-07-16T14:59:00Z">
        <w:r w:rsidR="0002741F">
          <w:rPr>
            <w:highlight w:val="yellow"/>
            <w:lang w:val="en-GB"/>
          </w:rPr>
          <w:t xml:space="preserve">, </w:t>
        </w:r>
        <w:r w:rsidR="0002741F" w:rsidRPr="0002741F">
          <w:rPr>
            <w:b/>
            <w:highlight w:val="yellow"/>
            <w:lang w:val="en-GB"/>
            <w:rPrChange w:id="149" w:author="Froetscher Alexander" w:date="2020-07-16T14:59:00Z">
              <w:rPr>
                <w:highlight w:val="yellow"/>
                <w:lang w:val="en-GB"/>
              </w:rPr>
            </w:rPrChange>
          </w:rPr>
          <w:t>Mention Communication view as example</w:t>
        </w:r>
        <w:r w:rsidR="0002741F">
          <w:rPr>
            <w:highlight w:val="yellow"/>
            <w:lang w:val="en-GB"/>
          </w:rPr>
          <w:t xml:space="preserve"> </w:t>
        </w:r>
      </w:ins>
    </w:p>
    <w:p w14:paraId="574686DE" w14:textId="5EF6CC53" w:rsidR="00957E04" w:rsidRPr="00002B6D" w:rsidRDefault="00957E04" w:rsidP="003168C3">
      <w:pPr>
        <w:pStyle w:val="Listenabsatz"/>
        <w:numPr>
          <w:ilvl w:val="1"/>
          <w:numId w:val="1"/>
        </w:numPr>
        <w:rPr>
          <w:highlight w:val="yellow"/>
          <w:lang w:val="en-GB"/>
        </w:rPr>
      </w:pPr>
      <w:ins w:id="150" w:author="Froetscher Alexander" w:date="2020-07-16T15:02:00Z">
        <w:r>
          <w:rPr>
            <w:highlight w:val="yellow"/>
            <w:lang w:val="en-GB"/>
          </w:rPr>
          <w:t>Naming convention for fata flows, checked by peter, and adapted in eCall and Nap</w:t>
        </w:r>
      </w:ins>
    </w:p>
    <w:p w14:paraId="11CBF3AB" w14:textId="77777777" w:rsidR="003168C3" w:rsidRDefault="003168C3" w:rsidP="003168C3">
      <w:pPr>
        <w:pStyle w:val="Listenabsatz"/>
        <w:numPr>
          <w:ilvl w:val="1"/>
          <w:numId w:val="1"/>
        </w:numPr>
        <w:rPr>
          <w:lang w:val="en-GB"/>
        </w:rPr>
      </w:pPr>
      <w:r>
        <w:rPr>
          <w:lang w:val="en-GB"/>
        </w:rPr>
        <w:t>Complete all views for reference architectures: see table below</w:t>
      </w:r>
    </w:p>
    <w:p w14:paraId="584FB02D" w14:textId="542338B7" w:rsidR="003168C3" w:rsidRDefault="00A00810" w:rsidP="003168C3">
      <w:pPr>
        <w:pStyle w:val="Listenabsatz"/>
        <w:numPr>
          <w:ilvl w:val="1"/>
          <w:numId w:val="1"/>
        </w:numPr>
        <w:rPr>
          <w:ins w:id="151" w:author="Froetscher Alexander" w:date="2020-07-16T15:05:00Z"/>
          <w:lang w:val="en-GB"/>
        </w:rPr>
      </w:pPr>
      <w:r>
        <w:rPr>
          <w:lang w:val="en-GB"/>
        </w:rPr>
        <w:t>Completed l</w:t>
      </w:r>
      <w:r w:rsidR="003168C3">
        <w:rPr>
          <w:lang w:val="en-GB"/>
        </w:rPr>
        <w:t xml:space="preserve">inks between defined and used elements </w:t>
      </w:r>
      <w:r>
        <w:rPr>
          <w:lang w:val="en-GB"/>
        </w:rPr>
        <w:t>in reference architectures have</w:t>
      </w:r>
      <w:r w:rsidR="003168C3">
        <w:rPr>
          <w:lang w:val="en-GB"/>
        </w:rPr>
        <w:t xml:space="preserve"> to be included </w:t>
      </w:r>
      <w:r w:rsidR="003168C3" w:rsidRPr="009F2597">
        <w:rPr>
          <w:b/>
          <w:lang w:val="en-GB"/>
          <w:rPrChange w:id="152" w:author="Froetscher Alexander" w:date="2020-07-16T15:31:00Z">
            <w:rPr>
              <w:lang w:val="en-GB"/>
            </w:rPr>
          </w:rPrChange>
        </w:rPr>
        <w:t>in published version</w:t>
      </w:r>
      <w:ins w:id="153" w:author="Froetscher Alexander" w:date="2020-07-16T15:04:00Z">
        <w:r w:rsidR="00957E04" w:rsidRPr="009F2597">
          <w:rPr>
            <w:b/>
            <w:lang w:val="en-GB"/>
            <w:rPrChange w:id="154" w:author="Froetscher Alexander" w:date="2020-07-16T15:31:00Z">
              <w:rPr>
                <w:lang w:val="en-GB"/>
              </w:rPr>
            </w:rPrChange>
          </w:rPr>
          <w:t xml:space="preserve"> of the reference architect</w:t>
        </w:r>
      </w:ins>
      <w:ins w:id="155" w:author="Froetscher Alexander" w:date="2020-07-16T15:05:00Z">
        <w:r w:rsidR="00957E04" w:rsidRPr="009F2597">
          <w:rPr>
            <w:b/>
            <w:lang w:val="en-GB"/>
            <w:rPrChange w:id="156" w:author="Froetscher Alexander" w:date="2020-07-16T15:31:00Z">
              <w:rPr>
                <w:lang w:val="en-GB"/>
              </w:rPr>
            </w:rPrChange>
          </w:rPr>
          <w:t>u</w:t>
        </w:r>
      </w:ins>
      <w:ins w:id="157" w:author="Froetscher Alexander" w:date="2020-07-16T15:04:00Z">
        <w:r w:rsidR="00957E04" w:rsidRPr="009F2597">
          <w:rPr>
            <w:b/>
            <w:lang w:val="en-GB"/>
            <w:rPrChange w:id="158" w:author="Froetscher Alexander" w:date="2020-07-16T15:31:00Z">
              <w:rPr>
                <w:lang w:val="en-GB"/>
              </w:rPr>
            </w:rPrChange>
          </w:rPr>
          <w:t>res</w:t>
        </w:r>
      </w:ins>
      <w:ins w:id="159" w:author="Froetscher Alexander" w:date="2020-07-16T15:05:00Z">
        <w:r w:rsidR="00957E04" w:rsidRPr="009F2597">
          <w:rPr>
            <w:b/>
            <w:lang w:val="en-GB"/>
            <w:rPrChange w:id="160" w:author="Froetscher Alexander" w:date="2020-07-16T15:31:00Z">
              <w:rPr>
                <w:lang w:val="en-GB"/>
              </w:rPr>
            </w:rPrChange>
          </w:rPr>
          <w:t>.</w:t>
        </w:r>
        <w:r w:rsidR="00957E04">
          <w:rPr>
            <w:lang w:val="en-GB"/>
          </w:rPr>
          <w:t xml:space="preserve"> </w:t>
        </w:r>
      </w:ins>
    </w:p>
    <w:p w14:paraId="6643AA28" w14:textId="08FC1892" w:rsidR="00957E04" w:rsidRPr="001270C6" w:rsidRDefault="00957E04" w:rsidP="003168C3">
      <w:pPr>
        <w:pStyle w:val="Listenabsatz"/>
        <w:numPr>
          <w:ilvl w:val="1"/>
          <w:numId w:val="1"/>
        </w:numPr>
        <w:rPr>
          <w:b/>
          <w:lang w:val="en-GB"/>
          <w:rPrChange w:id="161" w:author="Froetscher Alexander" w:date="2020-07-16T15:11:00Z">
            <w:rPr>
              <w:lang w:val="en-GB"/>
            </w:rPr>
          </w:rPrChange>
        </w:rPr>
      </w:pPr>
      <w:ins w:id="162" w:author="Froetscher Alexander" w:date="2020-07-16T15:05:00Z">
        <w:r w:rsidRPr="001270C6">
          <w:rPr>
            <w:b/>
            <w:lang w:val="en-GB"/>
            <w:rPrChange w:id="163" w:author="Froetscher Alexander" w:date="2020-07-16T15:11:00Z">
              <w:rPr>
                <w:lang w:val="en-GB"/>
              </w:rPr>
            </w:rPrChange>
          </w:rPr>
          <w:t xml:space="preserve">Create an </w:t>
        </w:r>
      </w:ins>
      <w:ins w:id="164" w:author="Froetscher Alexander" w:date="2020-07-16T15:06:00Z">
        <w:r w:rsidRPr="001270C6">
          <w:rPr>
            <w:b/>
            <w:lang w:val="en-GB"/>
            <w:rPrChange w:id="165" w:author="Froetscher Alexander" w:date="2020-07-16T15:11:00Z">
              <w:rPr>
                <w:lang w:val="en-GB"/>
              </w:rPr>
            </w:rPrChange>
          </w:rPr>
          <w:t>“</w:t>
        </w:r>
      </w:ins>
      <w:ins w:id="166" w:author="Froetscher Alexander" w:date="2020-07-16T15:05:00Z">
        <w:r w:rsidRPr="001270C6">
          <w:rPr>
            <w:b/>
            <w:lang w:val="en-GB"/>
            <w:rPrChange w:id="167" w:author="Froetscher Alexander" w:date="2020-07-16T15:11:00Z">
              <w:rPr>
                <w:lang w:val="en-GB"/>
              </w:rPr>
            </w:rPrChange>
          </w:rPr>
          <w:t>example report</w:t>
        </w:r>
      </w:ins>
      <w:ins w:id="168" w:author="Froetscher Alexander" w:date="2020-07-16T15:06:00Z">
        <w:r w:rsidRPr="001270C6">
          <w:rPr>
            <w:b/>
            <w:lang w:val="en-GB"/>
            <w:rPrChange w:id="169" w:author="Froetscher Alexander" w:date="2020-07-16T15:11:00Z">
              <w:rPr>
                <w:lang w:val="en-GB"/>
              </w:rPr>
            </w:rPrChange>
          </w:rPr>
          <w:t>”</w:t>
        </w:r>
      </w:ins>
      <w:ins w:id="170" w:author="Froetscher Alexander" w:date="2020-07-16T15:05:00Z">
        <w:r w:rsidRPr="001270C6">
          <w:rPr>
            <w:b/>
            <w:lang w:val="en-GB"/>
            <w:rPrChange w:id="171" w:author="Froetscher Alexander" w:date="2020-07-16T15:11:00Z">
              <w:rPr>
                <w:lang w:val="en-GB"/>
              </w:rPr>
            </w:rPrChange>
          </w:rPr>
          <w:t xml:space="preserve"> (</w:t>
        </w:r>
      </w:ins>
      <w:ins w:id="172" w:author="Froetscher Alexander" w:date="2020-07-16T15:06:00Z">
        <w:r w:rsidRPr="001270C6">
          <w:rPr>
            <w:b/>
            <w:lang w:val="en-GB"/>
            <w:rPrChange w:id="173" w:author="Froetscher Alexander" w:date="2020-07-16T15:11:00Z">
              <w:rPr>
                <w:lang w:val="en-GB"/>
              </w:rPr>
            </w:rPrChange>
          </w:rPr>
          <w:t xml:space="preserve">ref. architecture) </w:t>
        </w:r>
      </w:ins>
      <w:ins w:id="174" w:author="Froetscher Alexander" w:date="2020-07-16T15:07:00Z">
        <w:r w:rsidRPr="001270C6">
          <w:rPr>
            <w:b/>
            <w:lang w:val="en-GB"/>
            <w:rPrChange w:id="175" w:author="Froetscher Alexander" w:date="2020-07-16T15:11:00Z">
              <w:rPr>
                <w:lang w:val="en-GB"/>
              </w:rPr>
            </w:rPrChange>
          </w:rPr>
          <w:t>for cross checking</w:t>
        </w:r>
      </w:ins>
      <w:ins w:id="176" w:author="Froetscher Alexander" w:date="2020-07-16T15:08:00Z">
        <w:r w:rsidRPr="001270C6">
          <w:rPr>
            <w:b/>
            <w:lang w:val="en-GB"/>
            <w:rPrChange w:id="177" w:author="Froetscher Alexander" w:date="2020-07-16T15:11:00Z">
              <w:rPr>
                <w:lang w:val="en-GB"/>
              </w:rPr>
            </w:rPrChange>
          </w:rPr>
          <w:t xml:space="preserve"> of content before publishing</w:t>
        </w:r>
      </w:ins>
      <w:ins w:id="178" w:author="Froetscher Alexander" w:date="2020-07-16T15:07:00Z">
        <w:r w:rsidRPr="001270C6">
          <w:rPr>
            <w:b/>
            <w:lang w:val="en-GB"/>
            <w:rPrChange w:id="179" w:author="Froetscher Alexander" w:date="2020-07-16T15:11:00Z">
              <w:rPr>
                <w:lang w:val="en-GB"/>
              </w:rPr>
            </w:rPrChange>
          </w:rPr>
          <w:t>.</w:t>
        </w:r>
      </w:ins>
      <w:ins w:id="180" w:author="Froetscher Alexander" w:date="2020-07-16T15:08:00Z">
        <w:r w:rsidRPr="001270C6">
          <w:rPr>
            <w:b/>
            <w:lang w:val="en-GB"/>
            <w:rPrChange w:id="181" w:author="Froetscher Alexander" w:date="2020-07-16T15:11:00Z">
              <w:rPr>
                <w:lang w:val="en-GB"/>
              </w:rPr>
            </w:rPrChange>
          </w:rPr>
          <w:t xml:space="preserve"> (</w:t>
        </w:r>
      </w:ins>
      <w:ins w:id="182" w:author="Froetscher Alexander" w:date="2020-07-16T15:10:00Z">
        <w:r w:rsidR="001270C6" w:rsidRPr="001270C6">
          <w:rPr>
            <w:b/>
            <w:lang w:val="en-GB"/>
            <w:rPrChange w:id="183" w:author="Froetscher Alexander" w:date="2020-07-16T15:11:00Z">
              <w:rPr>
                <w:lang w:val="en-GB"/>
              </w:rPr>
            </w:rPrChange>
          </w:rPr>
          <w:t>Mert, Peter make a proposal</w:t>
        </w:r>
        <w:r w:rsidR="001270C6" w:rsidRPr="001270C6">
          <w:rPr>
            <w:b/>
            <w:lang w:val="en-GB"/>
            <w:rPrChange w:id="184" w:author="Froetscher Alexander" w:date="2020-07-16T15:11:00Z">
              <w:rPr>
                <w:lang w:val="en-GB"/>
              </w:rPr>
            </w:rPrChange>
          </w:rPr>
          <w:sym w:font="Wingdings" w:char="F04A"/>
        </w:r>
        <w:r w:rsidR="001270C6" w:rsidRPr="001270C6">
          <w:rPr>
            <w:b/>
            <w:lang w:val="en-GB"/>
            <w:rPrChange w:id="185" w:author="Froetscher Alexander" w:date="2020-07-16T15:11:00Z">
              <w:rPr>
                <w:lang w:val="en-GB"/>
              </w:rPr>
            </w:rPrChange>
          </w:rPr>
          <w:t xml:space="preserve"> )</w:t>
        </w:r>
      </w:ins>
      <w:ins w:id="186" w:author="Froetscher Alexander" w:date="2020-07-16T15:07:00Z">
        <w:r w:rsidRPr="001270C6">
          <w:rPr>
            <w:b/>
            <w:lang w:val="en-GB"/>
            <w:rPrChange w:id="187" w:author="Froetscher Alexander" w:date="2020-07-16T15:11:00Z">
              <w:rPr>
                <w:lang w:val="en-GB"/>
              </w:rPr>
            </w:rPrChange>
          </w:rPr>
          <w:t xml:space="preserve"> </w:t>
        </w:r>
      </w:ins>
    </w:p>
    <w:p w14:paraId="04268C03" w14:textId="77777777" w:rsidR="003168C3" w:rsidRPr="003168C3" w:rsidRDefault="003168C3" w:rsidP="003168C3">
      <w:pPr>
        <w:rPr>
          <w:lang w:val="en-GB"/>
        </w:rPr>
      </w:pPr>
    </w:p>
    <w:tbl>
      <w:tblPr>
        <w:tblW w:w="5000" w:type="pct"/>
        <w:tblCellMar>
          <w:left w:w="0" w:type="dxa"/>
          <w:right w:w="0" w:type="dxa"/>
        </w:tblCellMar>
        <w:tblLook w:val="0420" w:firstRow="1" w:lastRow="0" w:firstColumn="0" w:lastColumn="0" w:noHBand="0" w:noVBand="1"/>
      </w:tblPr>
      <w:tblGrid>
        <w:gridCol w:w="842"/>
        <w:gridCol w:w="2976"/>
        <w:gridCol w:w="3684"/>
        <w:gridCol w:w="6765"/>
      </w:tblGrid>
      <w:tr w:rsidR="005B627A" w:rsidRPr="003168C3" w14:paraId="2E0A9DAC" w14:textId="77777777" w:rsidTr="00172C29">
        <w:trPr>
          <w:trHeight w:val="584"/>
        </w:trPr>
        <w:tc>
          <w:tcPr>
            <w:tcW w:w="295" w:type="pct"/>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55D60483" w14:textId="77777777" w:rsidR="003168C3" w:rsidRPr="003168C3" w:rsidRDefault="003168C3" w:rsidP="003168C3">
            <w:r w:rsidRPr="003168C3">
              <w:rPr>
                <w:b/>
                <w:bCs/>
              </w:rPr>
              <w:t xml:space="preserve">Nr. </w:t>
            </w:r>
          </w:p>
        </w:tc>
        <w:tc>
          <w:tcPr>
            <w:tcW w:w="1043" w:type="pct"/>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0E7802FD" w14:textId="77777777" w:rsidR="003168C3" w:rsidRPr="003168C3" w:rsidRDefault="003168C3" w:rsidP="003168C3">
            <w:pPr>
              <w:rPr>
                <w:lang w:val="en-GB"/>
              </w:rPr>
            </w:pPr>
            <w:r w:rsidRPr="003168C3">
              <w:rPr>
                <w:b/>
                <w:bCs/>
                <w:lang w:val="en-GB"/>
              </w:rPr>
              <w:t>ITS Architecture Artefact (ex/new)</w:t>
            </w:r>
          </w:p>
        </w:tc>
        <w:tc>
          <w:tcPr>
            <w:tcW w:w="1291" w:type="pct"/>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2D175EE1" w14:textId="77777777" w:rsidR="003168C3" w:rsidRPr="003168C3" w:rsidRDefault="003168C3" w:rsidP="003168C3">
            <w:r w:rsidRPr="003168C3">
              <w:rPr>
                <w:b/>
                <w:bCs/>
              </w:rPr>
              <w:t>EA Definition and use</w:t>
            </w:r>
          </w:p>
        </w:tc>
        <w:tc>
          <w:tcPr>
            <w:tcW w:w="2371" w:type="pct"/>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749FB5B4" w14:textId="77777777" w:rsidR="003168C3" w:rsidRPr="003168C3" w:rsidRDefault="003168C3" w:rsidP="003168C3">
            <w:r w:rsidRPr="003168C3">
              <w:rPr>
                <w:b/>
                <w:bCs/>
              </w:rPr>
              <w:t xml:space="preserve">Remarks </w:t>
            </w:r>
          </w:p>
        </w:tc>
      </w:tr>
      <w:tr w:rsidR="005B627A" w:rsidRPr="008A1A11" w14:paraId="2612495C" w14:textId="77777777" w:rsidTr="00172C29">
        <w:trPr>
          <w:trHeight w:val="584"/>
        </w:trPr>
        <w:tc>
          <w:tcPr>
            <w:tcW w:w="295" w:type="pct"/>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684F9CE2" w14:textId="77777777" w:rsidR="003168C3" w:rsidRPr="003168C3" w:rsidRDefault="003168C3" w:rsidP="003168C3">
            <w:r w:rsidRPr="003168C3">
              <w:rPr>
                <w:b/>
                <w:bCs/>
              </w:rPr>
              <w:t>1</w:t>
            </w:r>
          </w:p>
        </w:tc>
        <w:tc>
          <w:tcPr>
            <w:tcW w:w="1043" w:type="pct"/>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51427C4B" w14:textId="77777777" w:rsidR="003168C3" w:rsidRPr="003168C3" w:rsidRDefault="003168C3" w:rsidP="003168C3">
            <w:r w:rsidRPr="003168C3">
              <w:rPr>
                <w:lang w:val="en-US"/>
              </w:rPr>
              <w:t>User needs</w:t>
            </w:r>
          </w:p>
        </w:tc>
        <w:tc>
          <w:tcPr>
            <w:tcW w:w="1291" w:type="pct"/>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EA71C30" w14:textId="77777777" w:rsidR="003168C3" w:rsidRPr="003168C3" w:rsidRDefault="003168C3" w:rsidP="003168C3">
            <w:commentRangeStart w:id="188"/>
            <w:commentRangeStart w:id="189"/>
            <w:r w:rsidRPr="003168C3">
              <w:t>Package with sub-element</w:t>
            </w:r>
            <w:commentRangeEnd w:id="188"/>
            <w:r w:rsidR="008A1A11">
              <w:rPr>
                <w:rStyle w:val="Kommentarzeichen"/>
              </w:rPr>
              <w:commentReference w:id="188"/>
            </w:r>
            <w:commentRangeEnd w:id="189"/>
            <w:r w:rsidR="005B1479">
              <w:rPr>
                <w:rStyle w:val="Kommentarzeichen"/>
              </w:rPr>
              <w:commentReference w:id="189"/>
            </w:r>
          </w:p>
        </w:tc>
        <w:tc>
          <w:tcPr>
            <w:tcW w:w="2371" w:type="pct"/>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6BF1608F" w14:textId="77777777" w:rsidR="003168C3" w:rsidRPr="003168C3" w:rsidRDefault="003168C3" w:rsidP="003168C3">
            <w:pPr>
              <w:rPr>
                <w:lang w:val="en-GB"/>
              </w:rPr>
            </w:pPr>
            <w:r w:rsidRPr="003168C3">
              <w:rPr>
                <w:lang w:val="en-GB"/>
              </w:rPr>
              <w:t xml:space="preserve">Selection done for </w:t>
            </w:r>
            <w:commentRangeStart w:id="190"/>
            <w:r w:rsidRPr="003168C3">
              <w:rPr>
                <w:lang w:val="en-GB"/>
              </w:rPr>
              <w:t xml:space="preserve">mandatory (and used)  UN </w:t>
            </w:r>
            <w:commentRangeEnd w:id="190"/>
            <w:r w:rsidR="008A1A11">
              <w:rPr>
                <w:rStyle w:val="Kommentarzeichen"/>
              </w:rPr>
              <w:commentReference w:id="190"/>
            </w:r>
            <w:r w:rsidRPr="003168C3">
              <w:rPr>
                <w:lang w:val="en-GB"/>
              </w:rPr>
              <w:t>in the ref. architecture</w:t>
            </w:r>
          </w:p>
        </w:tc>
      </w:tr>
      <w:tr w:rsidR="005B627A" w:rsidRPr="008A1A11" w14:paraId="00451079" w14:textId="77777777" w:rsidTr="00172C29">
        <w:trPr>
          <w:trHeight w:val="584"/>
        </w:trPr>
        <w:tc>
          <w:tcPr>
            <w:tcW w:w="295" w:type="pct"/>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26950832" w14:textId="77777777" w:rsidR="003168C3" w:rsidRPr="003168C3" w:rsidRDefault="003168C3" w:rsidP="003168C3">
            <w:r w:rsidRPr="003168C3">
              <w:t>2</w:t>
            </w:r>
          </w:p>
        </w:tc>
        <w:tc>
          <w:tcPr>
            <w:tcW w:w="1043" w:type="pct"/>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3E681B5D" w14:textId="77777777" w:rsidR="003168C3" w:rsidRPr="003168C3" w:rsidRDefault="003168C3" w:rsidP="003168C3">
            <w:r w:rsidRPr="003168C3">
              <w:rPr>
                <w:lang w:val="en-US"/>
              </w:rPr>
              <w:t>Functional view (ex)</w:t>
            </w:r>
          </w:p>
        </w:tc>
        <w:tc>
          <w:tcPr>
            <w:tcW w:w="1291" w:type="pct"/>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3AEE9747" w14:textId="77777777" w:rsidR="003168C3" w:rsidRPr="003168C3" w:rsidRDefault="003168C3" w:rsidP="003168C3">
            <w:pPr>
              <w:rPr>
                <w:lang w:val="en-GB"/>
              </w:rPr>
            </w:pPr>
            <w:r w:rsidRPr="003168C3">
              <w:rPr>
                <w:lang w:val="en-GB"/>
              </w:rPr>
              <w:t xml:space="preserve">Package with single functions as elements </w:t>
            </w:r>
          </w:p>
        </w:tc>
        <w:tc>
          <w:tcPr>
            <w:tcW w:w="2371" w:type="pct"/>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6E2E461F" w14:textId="77777777" w:rsidR="003168C3" w:rsidRPr="003168C3" w:rsidRDefault="003168C3" w:rsidP="003168C3">
            <w:pPr>
              <w:rPr>
                <w:lang w:val="en-GB"/>
              </w:rPr>
            </w:pPr>
            <w:r w:rsidRPr="003168C3">
              <w:rPr>
                <w:lang w:val="en-GB"/>
              </w:rPr>
              <w:t>(common and agreed functions) Stereotyped and linked to information objects they use and other artefacts in EA-&gt; Dataflows</w:t>
            </w:r>
          </w:p>
        </w:tc>
      </w:tr>
      <w:tr w:rsidR="005B627A" w:rsidRPr="008A1A11" w14:paraId="34F22C4B" w14:textId="77777777" w:rsidTr="00172C29">
        <w:trPr>
          <w:trHeight w:val="584"/>
        </w:trPr>
        <w:tc>
          <w:tcPr>
            <w:tcW w:w="295" w:type="pct"/>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4959326" w14:textId="77777777" w:rsidR="003168C3" w:rsidRPr="003168C3" w:rsidRDefault="003168C3" w:rsidP="003168C3">
            <w:r w:rsidRPr="003168C3">
              <w:rPr>
                <w:lang w:val="en-GB"/>
              </w:rPr>
              <w:t xml:space="preserve"> </w:t>
            </w:r>
            <w:r w:rsidRPr="003168C3">
              <w:t>3</w:t>
            </w:r>
          </w:p>
        </w:tc>
        <w:tc>
          <w:tcPr>
            <w:tcW w:w="1043" w:type="pct"/>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293B048E" w14:textId="77777777" w:rsidR="003168C3" w:rsidRPr="003168C3" w:rsidRDefault="003168C3" w:rsidP="003168C3">
            <w:r w:rsidRPr="003168C3">
              <w:rPr>
                <w:lang w:val="en-US"/>
              </w:rPr>
              <w:t xml:space="preserve">Organisational view (new) </w:t>
            </w:r>
          </w:p>
        </w:tc>
        <w:tc>
          <w:tcPr>
            <w:tcW w:w="1291" w:type="pct"/>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582A8517" w14:textId="77777777" w:rsidR="003168C3" w:rsidRPr="003168C3" w:rsidRDefault="003168C3" w:rsidP="003168C3">
            <w:pPr>
              <w:rPr>
                <w:lang w:val="en-GB"/>
              </w:rPr>
            </w:pPr>
            <w:r w:rsidRPr="003168C3">
              <w:rPr>
                <w:lang w:val="en-GB"/>
              </w:rPr>
              <w:t>Package with links to stereotypes and actors</w:t>
            </w:r>
          </w:p>
        </w:tc>
        <w:tc>
          <w:tcPr>
            <w:tcW w:w="2371" w:type="pct"/>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240A476" w14:textId="77777777" w:rsidR="003168C3" w:rsidRPr="003168C3" w:rsidRDefault="003168C3" w:rsidP="003168C3">
            <w:pPr>
              <w:rPr>
                <w:lang w:val="en-GB"/>
              </w:rPr>
            </w:pPr>
            <w:r w:rsidRPr="003168C3">
              <w:rPr>
                <w:lang w:val="en-GB"/>
              </w:rPr>
              <w:t>Stereotypes and their contributions to service, (in process steps), external links/ terminators</w:t>
            </w:r>
          </w:p>
        </w:tc>
      </w:tr>
      <w:tr w:rsidR="005B627A" w:rsidRPr="008A1A11" w14:paraId="0052A87C" w14:textId="77777777" w:rsidTr="00172C29">
        <w:trPr>
          <w:trHeight w:val="584"/>
        </w:trPr>
        <w:tc>
          <w:tcPr>
            <w:tcW w:w="295" w:type="pct"/>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499A029A" w14:textId="77777777" w:rsidR="003168C3" w:rsidRPr="003168C3" w:rsidRDefault="003168C3" w:rsidP="003168C3">
            <w:r w:rsidRPr="003168C3">
              <w:t>4</w:t>
            </w:r>
          </w:p>
        </w:tc>
        <w:tc>
          <w:tcPr>
            <w:tcW w:w="1043" w:type="pct"/>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3462A11E" w14:textId="77777777" w:rsidR="003168C3" w:rsidRPr="003168C3" w:rsidRDefault="003168C3" w:rsidP="003168C3">
            <w:r w:rsidRPr="003168C3">
              <w:rPr>
                <w:lang w:val="en-US"/>
              </w:rPr>
              <w:t xml:space="preserve">Physical view (new) </w:t>
            </w:r>
          </w:p>
        </w:tc>
        <w:tc>
          <w:tcPr>
            <w:tcW w:w="1291" w:type="pct"/>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46CBC734" w14:textId="77777777" w:rsidR="003168C3" w:rsidRPr="003168C3" w:rsidRDefault="003168C3" w:rsidP="003168C3">
            <w:r w:rsidRPr="003168C3">
              <w:t>Consist</w:t>
            </w:r>
            <w:del w:id="191" w:author="Holger Drees" w:date="2020-07-13T16:22:00Z">
              <w:r w:rsidRPr="003168C3" w:rsidDel="008A1A11">
                <w:delText>´</w:delText>
              </w:r>
            </w:del>
            <w:r w:rsidRPr="003168C3">
              <w:t>s of components</w:t>
            </w:r>
          </w:p>
        </w:tc>
        <w:tc>
          <w:tcPr>
            <w:tcW w:w="2371" w:type="pct"/>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12A5DE6D" w14:textId="77777777" w:rsidR="003168C3" w:rsidRPr="003168C3" w:rsidRDefault="003168C3" w:rsidP="003168C3">
            <w:pPr>
              <w:rPr>
                <w:lang w:val="en-GB"/>
              </w:rPr>
            </w:pPr>
            <w:r w:rsidRPr="003168C3">
              <w:rPr>
                <w:lang w:val="en-GB"/>
              </w:rPr>
              <w:t xml:space="preserve">Components and units, link to applications if needed. </w:t>
            </w:r>
          </w:p>
        </w:tc>
      </w:tr>
      <w:tr w:rsidR="005B627A" w:rsidRPr="008A1A11" w14:paraId="7452D2B9" w14:textId="77777777" w:rsidTr="00172C29">
        <w:trPr>
          <w:trHeight w:val="584"/>
        </w:trPr>
        <w:tc>
          <w:tcPr>
            <w:tcW w:w="295" w:type="pct"/>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E1648F4" w14:textId="77777777" w:rsidR="003168C3" w:rsidRPr="003168C3" w:rsidRDefault="003168C3" w:rsidP="003168C3">
            <w:r w:rsidRPr="003168C3">
              <w:t>5</w:t>
            </w:r>
          </w:p>
        </w:tc>
        <w:tc>
          <w:tcPr>
            <w:tcW w:w="1043" w:type="pct"/>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37F9A36A" w14:textId="77777777" w:rsidR="003168C3" w:rsidRPr="003168C3" w:rsidRDefault="003168C3" w:rsidP="003168C3">
            <w:pPr>
              <w:rPr>
                <w:lang w:val="en-GB"/>
              </w:rPr>
            </w:pPr>
            <w:r w:rsidRPr="003168C3">
              <w:rPr>
                <w:lang w:val="en-US"/>
              </w:rPr>
              <w:t>Communication view (existing and new elements)</w:t>
            </w:r>
          </w:p>
        </w:tc>
        <w:tc>
          <w:tcPr>
            <w:tcW w:w="1291" w:type="pct"/>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EFEFB96" w14:textId="77777777" w:rsidR="003168C3" w:rsidRPr="003168C3" w:rsidRDefault="003168C3" w:rsidP="003168C3">
            <w:pPr>
              <w:rPr>
                <w:lang w:val="en-GB"/>
              </w:rPr>
            </w:pPr>
            <w:r w:rsidRPr="003168C3">
              <w:rPr>
                <w:lang w:val="en-GB"/>
              </w:rPr>
              <w:t>Interaction diagram, for actors/ stereotypes</w:t>
            </w:r>
          </w:p>
        </w:tc>
        <w:tc>
          <w:tcPr>
            <w:tcW w:w="2371" w:type="pct"/>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1706A0C8" w14:textId="77777777" w:rsidR="003168C3" w:rsidRPr="003168C3" w:rsidRDefault="003168C3" w:rsidP="003168C3">
            <w:pPr>
              <w:rPr>
                <w:lang w:val="en-GB"/>
              </w:rPr>
            </w:pPr>
            <w:r w:rsidRPr="003168C3">
              <w:rPr>
                <w:lang w:val="en-GB"/>
              </w:rPr>
              <w:t>Com. protocols mentioned in standards - above level 4 of OSI (and information objects transfered between components)</w:t>
            </w:r>
          </w:p>
        </w:tc>
      </w:tr>
      <w:tr w:rsidR="005B627A" w:rsidRPr="008A1A11" w14:paraId="26C788A8" w14:textId="77777777" w:rsidTr="00172C29">
        <w:trPr>
          <w:trHeight w:val="584"/>
        </w:trPr>
        <w:tc>
          <w:tcPr>
            <w:tcW w:w="295" w:type="pct"/>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286AFAA5" w14:textId="77777777" w:rsidR="003168C3" w:rsidRPr="003168C3" w:rsidRDefault="003168C3" w:rsidP="003168C3">
            <w:r w:rsidRPr="003168C3">
              <w:t>6</w:t>
            </w:r>
          </w:p>
        </w:tc>
        <w:tc>
          <w:tcPr>
            <w:tcW w:w="1043" w:type="pct"/>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2B1E5419" w14:textId="77777777" w:rsidR="003168C3" w:rsidRPr="003168C3" w:rsidRDefault="003168C3" w:rsidP="00172C29">
            <w:pPr>
              <w:rPr>
                <w:lang w:val="en-GB"/>
              </w:rPr>
            </w:pPr>
            <w:r w:rsidRPr="003168C3">
              <w:rPr>
                <w:lang w:val="en-US"/>
              </w:rPr>
              <w:t>Security view</w:t>
            </w:r>
            <w:r w:rsidR="00172C29">
              <w:rPr>
                <w:lang w:val="en-US"/>
              </w:rPr>
              <w:br/>
              <w:t>(new, and optional…</w:t>
            </w:r>
            <w:r w:rsidRPr="003168C3">
              <w:rPr>
                <w:lang w:val="en-US"/>
              </w:rPr>
              <w:t>)</w:t>
            </w:r>
          </w:p>
        </w:tc>
        <w:tc>
          <w:tcPr>
            <w:tcW w:w="1291" w:type="pct"/>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458D19D9" w14:textId="77777777" w:rsidR="003168C3" w:rsidRPr="00172C29" w:rsidRDefault="003168C3" w:rsidP="003168C3">
            <w:pPr>
              <w:rPr>
                <w:lang w:val="en-GB"/>
              </w:rPr>
            </w:pPr>
            <w:r w:rsidRPr="00172C29">
              <w:rPr>
                <w:lang w:val="en-GB"/>
              </w:rPr>
              <w:t>? To be defined . . .</w:t>
            </w:r>
          </w:p>
        </w:tc>
        <w:tc>
          <w:tcPr>
            <w:tcW w:w="2371" w:type="pct"/>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512580B5" w14:textId="77777777" w:rsidR="003168C3" w:rsidRPr="003168C3" w:rsidRDefault="003168C3" w:rsidP="003168C3">
            <w:pPr>
              <w:rPr>
                <w:lang w:val="en-GB"/>
              </w:rPr>
            </w:pPr>
            <w:r w:rsidRPr="003168C3">
              <w:rPr>
                <w:lang w:val="en-GB"/>
              </w:rPr>
              <w:t xml:space="preserve">Optional - Currently an explanation of security aspects </w:t>
            </w:r>
          </w:p>
        </w:tc>
      </w:tr>
    </w:tbl>
    <w:p w14:paraId="4A1D3DB3" w14:textId="77777777" w:rsidR="004E4BB5" w:rsidRDefault="004E4BB5" w:rsidP="004E4BB5">
      <w:pPr>
        <w:pStyle w:val="Listenabsatz"/>
        <w:spacing w:after="0"/>
        <w:rPr>
          <w:ins w:id="192" w:author="Froetscher Alexander" w:date="2020-07-16T13:53:00Z"/>
          <w:lang w:val="en-GB"/>
        </w:rPr>
        <w:pPrChange w:id="193" w:author="Froetscher Alexander" w:date="2020-07-16T13:53:00Z">
          <w:pPr>
            <w:pStyle w:val="Listenabsatz"/>
            <w:numPr>
              <w:numId w:val="2"/>
            </w:numPr>
            <w:spacing w:after="0"/>
            <w:ind w:hanging="360"/>
          </w:pPr>
        </w:pPrChange>
      </w:pPr>
    </w:p>
    <w:p w14:paraId="4FD253E5" w14:textId="437712E9" w:rsidR="0011061F" w:rsidRDefault="0011061F" w:rsidP="002E3736">
      <w:pPr>
        <w:pStyle w:val="Listenabsatz"/>
        <w:numPr>
          <w:ilvl w:val="0"/>
          <w:numId w:val="2"/>
        </w:numPr>
        <w:spacing w:after="0"/>
        <w:rPr>
          <w:ins w:id="194" w:author="Richard" w:date="2020-07-15T12:43:00Z"/>
          <w:lang w:val="en-GB"/>
        </w:rPr>
      </w:pPr>
      <w:ins w:id="195" w:author="Richard" w:date="2020-07-15T12:12:00Z">
        <w:r>
          <w:rPr>
            <w:lang w:val="en-GB"/>
          </w:rPr>
          <w:t>In my opinion</w:t>
        </w:r>
      </w:ins>
      <w:ins w:id="196" w:author="Richard" w:date="2020-07-15T12:17:00Z">
        <w:r>
          <w:rPr>
            <w:lang w:val="en-GB"/>
          </w:rPr>
          <w:t xml:space="preserve"> there are a few alternative ways of making </w:t>
        </w:r>
      </w:ins>
      <w:ins w:id="197" w:author="Richard" w:date="2020-07-15T12:18:00Z">
        <w:r>
          <w:rPr>
            <w:lang w:val="en-GB"/>
          </w:rPr>
          <w:t>V5 of the FRAME Architecture available to users.  The ones I can think of are as follows;</w:t>
        </w:r>
      </w:ins>
    </w:p>
    <w:p w14:paraId="52E9613D" w14:textId="4C9C4F93" w:rsidR="002E3736" w:rsidRDefault="002E3736" w:rsidP="002E3736">
      <w:pPr>
        <w:spacing w:after="0"/>
        <w:ind w:left="709"/>
        <w:rPr>
          <w:ins w:id="198" w:author="Froetscher Alexander" w:date="2020-07-16T13:54:00Z"/>
          <w:lang w:val="en-GB"/>
        </w:rPr>
      </w:pPr>
      <w:ins w:id="199" w:author="Richard" w:date="2020-07-15T12:44:00Z">
        <w:r>
          <w:rPr>
            <w:lang w:val="en-GB"/>
          </w:rPr>
          <w:t xml:space="preserve">Option 1: there is one EAPX file for each of the 6 priority actions, i.e. 6 EAPX files, plus one more EAPX file containing just the FRAME reference architecture.  Each of the 6 EAPX files will contain the “package” for the priority action, e.g. eCall, NAP and truck parking, with all the layers completed, plus the full FRAME reference architecture “package” in which only the Functional View and User Needs contain any entries.  With this option, when the full FRAME reference architecture is updated, </w:t>
        </w:r>
      </w:ins>
      <w:ins w:id="200" w:author="Froetscher Alexander" w:date="2020-07-16T13:55:00Z">
        <w:r w:rsidR="004E4BB5">
          <w:rPr>
            <w:lang w:val="en-GB"/>
          </w:rPr>
          <w:t xml:space="preserve"> </w:t>
        </w:r>
      </w:ins>
      <w:ins w:id="201" w:author="Richard" w:date="2020-07-15T12:44:00Z">
        <w:r>
          <w:rPr>
            <w:lang w:val="en-GB"/>
          </w:rPr>
          <w:t>either the content of all the other 6 EAPX files for the priority actions will have to be updated, or they will not be compatible with the latest version of the reference architecture.</w:t>
        </w:r>
      </w:ins>
    </w:p>
    <w:p w14:paraId="40878D91" w14:textId="77777777" w:rsidR="004E4BB5" w:rsidRDefault="004E4BB5" w:rsidP="002E3736">
      <w:pPr>
        <w:spacing w:after="0"/>
        <w:ind w:left="709"/>
        <w:rPr>
          <w:ins w:id="202" w:author="Richard" w:date="2020-07-15T12:45:00Z"/>
          <w:lang w:val="en-GB"/>
        </w:rPr>
      </w:pPr>
    </w:p>
    <w:p w14:paraId="5E445453" w14:textId="2B4EC69F" w:rsidR="002E3736" w:rsidRPr="004E4BB5" w:rsidRDefault="002E3736" w:rsidP="002E3736">
      <w:pPr>
        <w:spacing w:after="0"/>
        <w:ind w:left="709"/>
        <w:rPr>
          <w:ins w:id="203" w:author="Froetscher Alexander" w:date="2020-07-16T13:54:00Z"/>
          <w:b/>
          <w:lang w:val="en-GB"/>
          <w:rPrChange w:id="204" w:author="Froetscher Alexander" w:date="2020-07-16T13:57:00Z">
            <w:rPr>
              <w:ins w:id="205" w:author="Froetscher Alexander" w:date="2020-07-16T13:54:00Z"/>
              <w:lang w:val="en-GB"/>
            </w:rPr>
          </w:rPrChange>
        </w:rPr>
      </w:pPr>
      <w:ins w:id="206" w:author="Richard" w:date="2020-07-15T12:45:00Z">
        <w:r w:rsidRPr="004E4BB5">
          <w:rPr>
            <w:b/>
            <w:lang w:val="en-GB"/>
            <w:rPrChange w:id="207" w:author="Froetscher Alexander" w:date="2020-07-16T13:57:00Z">
              <w:rPr>
                <w:lang w:val="en-GB"/>
              </w:rPr>
            </w:rPrChange>
          </w:rPr>
          <w:t>Option 2: there is one EAPX file containing the “packages” for each of the 6 priority actions, plus</w:t>
        </w:r>
        <w:del w:id="208" w:author="Froetscher Alexander" w:date="2020-07-16T13:56:00Z">
          <w:r w:rsidRPr="004E4BB5" w:rsidDel="004E4BB5">
            <w:rPr>
              <w:b/>
              <w:lang w:val="en-GB"/>
              <w:rPrChange w:id="209" w:author="Froetscher Alexander" w:date="2020-07-16T13:57:00Z">
                <w:rPr>
                  <w:lang w:val="en-GB"/>
                </w:rPr>
              </w:rPrChange>
            </w:rPr>
            <w:delText xml:space="preserve"> </w:delText>
          </w:r>
        </w:del>
        <w:r w:rsidRPr="004E4BB5">
          <w:rPr>
            <w:b/>
            <w:lang w:val="en-GB"/>
            <w:rPrChange w:id="210" w:author="Froetscher Alexander" w:date="2020-07-16T13:57:00Z">
              <w:rPr>
                <w:lang w:val="en-GB"/>
              </w:rPr>
            </w:rPrChange>
          </w:rPr>
          <w:t>. the full FRAME reference architecture “package”.  This is the situation at present.  With this option, the architectures for the 6 priority actions may have to be updated at the same time as the FRAME reference architecture is updated.  But obviously this depends on the content of the changes that are made to the FRAME reference architecture.</w:t>
        </w:r>
      </w:ins>
    </w:p>
    <w:p w14:paraId="08269E87" w14:textId="77777777" w:rsidR="004E4BB5" w:rsidRPr="002E3736" w:rsidRDefault="004E4BB5" w:rsidP="002E3736">
      <w:pPr>
        <w:spacing w:after="0"/>
        <w:ind w:left="709"/>
        <w:rPr>
          <w:ins w:id="211" w:author="Richard" w:date="2020-07-15T12:43:00Z"/>
          <w:lang w:val="en-GB"/>
        </w:rPr>
      </w:pPr>
    </w:p>
    <w:p w14:paraId="7E63D4F5" w14:textId="3E1F8F33" w:rsidR="002E3736" w:rsidRPr="009E2530" w:rsidRDefault="002E3736" w:rsidP="00ED7073">
      <w:pPr>
        <w:pStyle w:val="Listenabsatz"/>
        <w:numPr>
          <w:ilvl w:val="0"/>
          <w:numId w:val="2"/>
        </w:numPr>
        <w:rPr>
          <w:ins w:id="212" w:author="Froetscher Alexander" w:date="2020-07-16T14:06:00Z"/>
          <w:lang w:val="en-GB"/>
          <w:rPrChange w:id="213" w:author="Froetscher Alexander" w:date="2020-07-16T14:06:00Z">
            <w:rPr>
              <w:ins w:id="214" w:author="Froetscher Alexander" w:date="2020-07-16T14:06:00Z"/>
              <w:b/>
              <w:lang w:val="en-GB"/>
            </w:rPr>
          </w:rPrChange>
        </w:rPr>
      </w:pPr>
      <w:ins w:id="215" w:author="Richard" w:date="2020-07-15T12:43:00Z">
        <w:r>
          <w:rPr>
            <w:lang w:val="en-GB"/>
          </w:rPr>
          <w:t>A document, or note on the FRAME website will be needed to describe the changes that have been made to get from the old version to the new version of the FRAME reference architecture.  The updates will need to be made car</w:t>
        </w:r>
      </w:ins>
      <w:ins w:id="216" w:author="Froetscher Alexander" w:date="2020-07-16T15:29:00Z">
        <w:r w:rsidR="009F2597">
          <w:rPr>
            <w:lang w:val="en-GB"/>
          </w:rPr>
          <w:t>e</w:t>
        </w:r>
      </w:ins>
      <w:ins w:id="217" w:author="Richard" w:date="2020-07-15T12:43:00Z">
        <w:r>
          <w:rPr>
            <w:lang w:val="en-GB"/>
          </w:rPr>
          <w:t>fully so that any existing ITS architectures that users have developed are not invalidated by the changes that are made.</w:t>
        </w:r>
      </w:ins>
      <w:ins w:id="218" w:author="Froetscher Alexander" w:date="2020-07-16T14:06:00Z">
        <w:r w:rsidR="009E2530">
          <w:rPr>
            <w:lang w:val="en-GB"/>
          </w:rPr>
          <w:t xml:space="preserve"> </w:t>
        </w:r>
        <w:r w:rsidR="009E2530" w:rsidRPr="009E2530">
          <w:rPr>
            <w:b/>
            <w:lang w:val="en-GB"/>
            <w:rPrChange w:id="219" w:author="Froetscher Alexander" w:date="2020-07-16T14:06:00Z">
              <w:rPr>
                <w:lang w:val="en-GB"/>
              </w:rPr>
            </w:rPrChange>
          </w:rPr>
          <w:t>(explanation for delta between versions)</w:t>
        </w:r>
      </w:ins>
      <w:ins w:id="220" w:author="Froetscher Alexander" w:date="2020-07-16T15:29:00Z">
        <w:r w:rsidR="009F2597">
          <w:rPr>
            <w:b/>
            <w:lang w:val="en-GB"/>
          </w:rPr>
          <w:t xml:space="preserve"> ok</w:t>
        </w:r>
      </w:ins>
    </w:p>
    <w:p w14:paraId="3304F1B6" w14:textId="77777777" w:rsidR="009E2530" w:rsidRDefault="009E2530" w:rsidP="009E2530">
      <w:pPr>
        <w:pStyle w:val="Listenabsatz"/>
        <w:rPr>
          <w:ins w:id="221" w:author="Richard" w:date="2020-07-15T12:45:00Z"/>
          <w:lang w:val="en-GB"/>
        </w:rPr>
        <w:pPrChange w:id="222" w:author="Froetscher Alexander" w:date="2020-07-16T14:06:00Z">
          <w:pPr>
            <w:pStyle w:val="Listenabsatz"/>
            <w:numPr>
              <w:numId w:val="2"/>
            </w:numPr>
            <w:ind w:hanging="360"/>
          </w:pPr>
        </w:pPrChange>
      </w:pPr>
    </w:p>
    <w:p w14:paraId="56EDAEEB" w14:textId="77777777" w:rsidR="002E3736" w:rsidRDefault="002E3736" w:rsidP="00ED7073">
      <w:pPr>
        <w:pStyle w:val="Listenabsatz"/>
        <w:numPr>
          <w:ilvl w:val="0"/>
          <w:numId w:val="2"/>
        </w:numPr>
        <w:rPr>
          <w:ins w:id="223" w:author="Richard" w:date="2020-07-15T12:52:00Z"/>
          <w:lang w:val="en-GB"/>
        </w:rPr>
      </w:pPr>
      <w:ins w:id="224" w:author="Richard" w:date="2020-07-15T12:48:00Z">
        <w:r>
          <w:rPr>
            <w:lang w:val="en-GB"/>
          </w:rPr>
          <w:t>Peter Jesty, Hans Westerh</w:t>
        </w:r>
      </w:ins>
      <w:ins w:id="225" w:author="Richard" w:date="2020-07-15T12:49:00Z">
        <w:r w:rsidR="005B1479">
          <w:rPr>
            <w:lang w:val="en-GB"/>
          </w:rPr>
          <w:t>ei</w:t>
        </w:r>
      </w:ins>
      <w:ins w:id="226" w:author="Richard" w:date="2020-07-15T12:48:00Z">
        <w:r>
          <w:rPr>
            <w:lang w:val="en-GB"/>
          </w:rPr>
          <w:t xml:space="preserve">m and Richard Bossom have these changes in hand and are expected to be included in version 5 of the </w:t>
        </w:r>
      </w:ins>
      <w:ins w:id="227" w:author="Richard" w:date="2020-07-15T12:49:00Z">
        <w:r>
          <w:rPr>
            <w:lang w:val="en-GB"/>
          </w:rPr>
          <w:t>FRAME reference architecture.</w:t>
        </w:r>
      </w:ins>
    </w:p>
    <w:p w14:paraId="775C4735" w14:textId="77777777" w:rsidR="005B1479" w:rsidRDefault="005B1479" w:rsidP="00ED7073">
      <w:pPr>
        <w:pStyle w:val="Listenabsatz"/>
        <w:numPr>
          <w:ilvl w:val="0"/>
          <w:numId w:val="2"/>
        </w:numPr>
        <w:rPr>
          <w:ins w:id="228" w:author="Richard" w:date="2020-07-15T12:53:00Z"/>
          <w:lang w:val="en-GB"/>
        </w:rPr>
      </w:pPr>
      <w:ins w:id="229" w:author="Richard" w:date="2020-07-15T12:52:00Z">
        <w:r>
          <w:rPr>
            <w:lang w:val="en-GB"/>
          </w:rPr>
          <w:t xml:space="preserve">There has been some debate about changing the wording of the User Needs to be “The Service shall…”.  But as far as I am aware this </w:t>
        </w:r>
      </w:ins>
      <w:ins w:id="230" w:author="Richard" w:date="2020-07-15T12:53:00Z">
        <w:r>
          <w:rPr>
            <w:lang w:val="en-GB"/>
          </w:rPr>
          <w:t>change has not been formally agreed.</w:t>
        </w:r>
      </w:ins>
    </w:p>
    <w:p w14:paraId="2A24B44A" w14:textId="77777777" w:rsidR="005B1479" w:rsidRDefault="005B1479" w:rsidP="00ED7073">
      <w:pPr>
        <w:pStyle w:val="Listenabsatz"/>
        <w:numPr>
          <w:ilvl w:val="0"/>
          <w:numId w:val="2"/>
        </w:numPr>
        <w:rPr>
          <w:ins w:id="231" w:author="Richard" w:date="2020-07-15T12:58:00Z"/>
          <w:lang w:val="en-GB"/>
        </w:rPr>
      </w:pPr>
      <w:ins w:id="232" w:author="Richard" w:date="2020-07-15T12:53:00Z">
        <w:r>
          <w:rPr>
            <w:lang w:val="en-GB"/>
          </w:rPr>
          <w:t xml:space="preserve">This is an on-going exercise that I am working on at the moment. </w:t>
        </w:r>
      </w:ins>
      <w:ins w:id="233" w:author="Richard" w:date="2020-07-15T12:54:00Z">
        <w:r>
          <w:rPr>
            <w:lang w:val="en-GB"/>
          </w:rPr>
          <w:t xml:space="preserve"> I have done some “cleaning out” and will load up a new version of the Functional View and User Needs in the next few days.  My plan is to complete this work by the end of </w:t>
        </w:r>
      </w:ins>
      <w:ins w:id="234" w:author="Richard" w:date="2020-07-15T12:55:00Z">
        <w:r>
          <w:rPr>
            <w:lang w:val="en-GB"/>
          </w:rPr>
          <w:t>August 2020.</w:t>
        </w:r>
      </w:ins>
    </w:p>
    <w:p w14:paraId="5D25546C" w14:textId="77777777" w:rsidR="005B1479" w:rsidRDefault="005B1479" w:rsidP="00ED7073">
      <w:pPr>
        <w:pStyle w:val="Listenabsatz"/>
        <w:numPr>
          <w:ilvl w:val="0"/>
          <w:numId w:val="2"/>
        </w:numPr>
        <w:rPr>
          <w:ins w:id="235" w:author="Richard" w:date="2020-07-15T12:59:00Z"/>
          <w:lang w:val="en-GB"/>
        </w:rPr>
      </w:pPr>
      <w:ins w:id="236" w:author="Richard" w:date="2020-07-15T12:58:00Z">
        <w:r>
          <w:rPr>
            <w:lang w:val="en-GB"/>
          </w:rPr>
          <w:t xml:space="preserve">I agree with Holger, this needs more explanation of what further action is to be taken </w:t>
        </w:r>
      </w:ins>
      <w:ins w:id="237" w:author="Richard" w:date="2020-07-15T12:59:00Z">
        <w:r>
          <w:rPr>
            <w:lang w:val="en-GB"/>
          </w:rPr>
          <w:t>–</w:t>
        </w:r>
      </w:ins>
      <w:ins w:id="238" w:author="Richard" w:date="2020-07-15T12:58:00Z">
        <w:r>
          <w:rPr>
            <w:lang w:val="en-GB"/>
          </w:rPr>
          <w:t xml:space="preserve"> see </w:t>
        </w:r>
      </w:ins>
      <w:ins w:id="239" w:author="Richard" w:date="2020-07-15T12:59:00Z">
        <w:r>
          <w:rPr>
            <w:lang w:val="en-GB"/>
          </w:rPr>
          <w:t>(4) above.</w:t>
        </w:r>
      </w:ins>
    </w:p>
    <w:p w14:paraId="7C248F65" w14:textId="77777777" w:rsidR="005B1479" w:rsidRDefault="00ED7073" w:rsidP="00ED7073">
      <w:pPr>
        <w:pStyle w:val="Listenabsatz"/>
        <w:numPr>
          <w:ilvl w:val="0"/>
          <w:numId w:val="2"/>
        </w:numPr>
        <w:rPr>
          <w:ins w:id="240" w:author="Richard" w:date="2020-07-15T13:02:00Z"/>
          <w:lang w:val="en-GB"/>
        </w:rPr>
      </w:pPr>
      <w:ins w:id="241" w:author="Richard" w:date="2020-07-15T13:00:00Z">
        <w:r>
          <w:rPr>
            <w:lang w:val="en-GB"/>
          </w:rPr>
          <w:t>The “EA definition and use” comment should say, “</w:t>
        </w:r>
      </w:ins>
      <w:ins w:id="242" w:author="Richard" w:date="2020-07-15T13:01:00Z">
        <w:r w:rsidRPr="003168C3">
          <w:rPr>
            <w:lang w:val="en-GB"/>
          </w:rPr>
          <w:t xml:space="preserve">Package with </w:t>
        </w:r>
        <w:r>
          <w:rPr>
            <w:lang w:val="en-GB"/>
          </w:rPr>
          <w:t>data flow diagrams, data flows,</w:t>
        </w:r>
        <w:r w:rsidRPr="003168C3">
          <w:rPr>
            <w:lang w:val="en-GB"/>
          </w:rPr>
          <w:t xml:space="preserve"> functions</w:t>
        </w:r>
        <w:r>
          <w:rPr>
            <w:lang w:val="en-GB"/>
          </w:rPr>
          <w:t>, data stores, terminators and sub-terminators</w:t>
        </w:r>
        <w:r w:rsidRPr="003168C3">
          <w:rPr>
            <w:lang w:val="en-GB"/>
          </w:rPr>
          <w:t xml:space="preserve"> as elements</w:t>
        </w:r>
        <w:r>
          <w:rPr>
            <w:lang w:val="en-GB"/>
          </w:rPr>
          <w:t xml:space="preserve">”.  The </w:t>
        </w:r>
      </w:ins>
      <w:ins w:id="243" w:author="Richard" w:date="2020-07-15T13:02:00Z">
        <w:r>
          <w:rPr>
            <w:lang w:val="en-GB"/>
          </w:rPr>
          <w:t>content of the “Remarks” column is being validated as part of the work in (5) above.</w:t>
        </w:r>
      </w:ins>
    </w:p>
    <w:p w14:paraId="219DFF91" w14:textId="77777777" w:rsidR="00ED7073" w:rsidRPr="00ED7073" w:rsidRDefault="00ED7073" w:rsidP="00ED7073">
      <w:pPr>
        <w:rPr>
          <w:lang w:val="en-GB"/>
        </w:rPr>
      </w:pPr>
    </w:p>
    <w:sectPr w:rsidR="00ED7073" w:rsidRPr="00ED7073" w:rsidSect="003168C3">
      <w:pgSz w:w="16838" w:h="11906" w:orient="landscape"/>
      <w:pgMar w:top="1417" w:right="1417" w:bottom="1417"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88" w:author="Holger Drees" w:date="2020-07-13T16:15:00Z" w:initials="HD">
    <w:p w14:paraId="1D674F28" w14:textId="77777777" w:rsidR="008A1A11" w:rsidRPr="008A1A11" w:rsidRDefault="008A1A11">
      <w:pPr>
        <w:pStyle w:val="Kommentartext"/>
        <w:rPr>
          <w:lang w:val="en-GB"/>
        </w:rPr>
      </w:pPr>
      <w:r>
        <w:rPr>
          <w:rStyle w:val="Kommentarzeichen"/>
        </w:rPr>
        <w:annotationRef/>
      </w:r>
      <w:r w:rsidRPr="008A1A11">
        <w:rPr>
          <w:lang w:val="en-GB"/>
        </w:rPr>
        <w:t>I think the User Needs objects should be taken from the „Function Repository“ and not be included in the package of the reference architecture.</w:t>
      </w:r>
    </w:p>
    <w:p w14:paraId="1F546409" w14:textId="77777777" w:rsidR="008A1A11" w:rsidRPr="008A1A11" w:rsidRDefault="008A1A11">
      <w:pPr>
        <w:pStyle w:val="Kommentartext"/>
        <w:rPr>
          <w:lang w:val="en-GB"/>
        </w:rPr>
      </w:pPr>
      <w:r>
        <w:rPr>
          <w:lang w:val="en-GB"/>
        </w:rPr>
        <w:t>Does “sub-element” mean User Needs objects?</w:t>
      </w:r>
    </w:p>
  </w:comment>
  <w:comment w:id="189" w:author="Richard" w:date="2020-07-15T12:57:00Z" w:initials="R">
    <w:p w14:paraId="038E7115" w14:textId="77777777" w:rsidR="005B1479" w:rsidRDefault="005B1479">
      <w:pPr>
        <w:pStyle w:val="Kommentartext"/>
      </w:pPr>
      <w:r>
        <w:rPr>
          <w:rStyle w:val="Kommentarzeichen"/>
        </w:rPr>
        <w:annotationRef/>
      </w:r>
      <w:r>
        <w:t>See (6) at the end.</w:t>
      </w:r>
    </w:p>
  </w:comment>
  <w:comment w:id="190" w:author="Holger Drees" w:date="2020-07-13T16:17:00Z" w:initials="HD">
    <w:p w14:paraId="0A94F4DE" w14:textId="201FBB71" w:rsidR="008A1A11" w:rsidRDefault="008A1A11">
      <w:pPr>
        <w:pStyle w:val="Kommentartext"/>
        <w:rPr>
          <w:lang w:val="en-GB"/>
        </w:rPr>
      </w:pPr>
      <w:r>
        <w:rPr>
          <w:rStyle w:val="Kommentarzeichen"/>
        </w:rPr>
        <w:annotationRef/>
      </w:r>
      <w:r w:rsidRPr="008A1A11">
        <w:rPr>
          <w:lang w:val="en-GB"/>
        </w:rPr>
        <w:t>My expectation would be that User Needs cannot be mandatory as they are not part of any specification.</w:t>
      </w:r>
      <w:r>
        <w:rPr>
          <w:lang w:val="en-GB"/>
        </w:rPr>
        <w:t xml:space="preserve"> The same holds for the whole motivational part. I thought they are only hints, explanations, insights in why things were defined in the way they can be seen in the different views.</w:t>
      </w:r>
      <w:r w:rsidRPr="008A1A11">
        <w:rPr>
          <w:lang w:val="en-GB"/>
        </w:rPr>
        <w:t xml:space="preserve"> </w:t>
      </w:r>
    </w:p>
    <w:p w14:paraId="7C66B38A" w14:textId="0B02BF01" w:rsidR="00E95F88" w:rsidRDefault="00E95F88">
      <w:pPr>
        <w:pStyle w:val="Kommentartext"/>
        <w:rPr>
          <w:lang w:val="en-GB"/>
        </w:rPr>
      </w:pPr>
    </w:p>
    <w:p w14:paraId="0366453C" w14:textId="6B9B8CA5" w:rsidR="00E95F88" w:rsidRPr="008A1A11" w:rsidRDefault="00E95F88">
      <w:pPr>
        <w:pStyle w:val="Kommentartext"/>
        <w:rPr>
          <w:lang w:val="en-GB"/>
        </w:rPr>
      </w:pPr>
      <w:r>
        <w:rPr>
          <w:lang w:val="en-GB"/>
        </w:rPr>
        <w:t>For the selected UNEEDS of the reference architectures – documented in the wiki as well the links/ (e.g to information objects ) are included. (Alexander)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F546409" w15:done="0"/>
  <w15:commentEx w15:paraId="038E7115" w15:done="0"/>
  <w15:commentEx w15:paraId="0366453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5D7E0F"/>
    <w:multiLevelType w:val="hybridMultilevel"/>
    <w:tmpl w:val="59AC9F02"/>
    <w:lvl w:ilvl="0" w:tplc="DC0C59E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8E56AD9"/>
    <w:multiLevelType w:val="hybridMultilevel"/>
    <w:tmpl w:val="87A8A95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roetscher Alexander">
    <w15:presenceInfo w15:providerId="AD" w15:userId="S-1-5-21-1635828903-1845343491-1256179158-11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F20"/>
    <w:rsid w:val="0000067D"/>
    <w:rsid w:val="00002B6D"/>
    <w:rsid w:val="0002741F"/>
    <w:rsid w:val="000717C9"/>
    <w:rsid w:val="0011061F"/>
    <w:rsid w:val="001270C6"/>
    <w:rsid w:val="00172C29"/>
    <w:rsid w:val="001765FA"/>
    <w:rsid w:val="002467DF"/>
    <w:rsid w:val="002802DC"/>
    <w:rsid w:val="002E3736"/>
    <w:rsid w:val="003168C3"/>
    <w:rsid w:val="004E4BB5"/>
    <w:rsid w:val="00562E70"/>
    <w:rsid w:val="005B1479"/>
    <w:rsid w:val="005B627A"/>
    <w:rsid w:val="0070361B"/>
    <w:rsid w:val="008A1A11"/>
    <w:rsid w:val="00957E04"/>
    <w:rsid w:val="00961261"/>
    <w:rsid w:val="00995C17"/>
    <w:rsid w:val="009B4C07"/>
    <w:rsid w:val="009B58DB"/>
    <w:rsid w:val="009E2530"/>
    <w:rsid w:val="009F2597"/>
    <w:rsid w:val="00A00810"/>
    <w:rsid w:val="00A07090"/>
    <w:rsid w:val="00DA553C"/>
    <w:rsid w:val="00E22032"/>
    <w:rsid w:val="00E95F88"/>
    <w:rsid w:val="00ED7073"/>
    <w:rsid w:val="00ED76F6"/>
    <w:rsid w:val="00F16A27"/>
    <w:rsid w:val="00FF6F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BD965"/>
  <w15:docId w15:val="{892F6711-264C-4C85-BE82-B1E54547E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765FA"/>
  </w:style>
  <w:style w:type="paragraph" w:styleId="berschrift1">
    <w:name w:val="heading 1"/>
    <w:basedOn w:val="Standard"/>
    <w:next w:val="Standard"/>
    <w:link w:val="berschrift1Zchn"/>
    <w:uiPriority w:val="9"/>
    <w:qFormat/>
    <w:rsid w:val="005B62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A553C"/>
    <w:pPr>
      <w:ind w:left="720"/>
      <w:contextualSpacing/>
    </w:pPr>
  </w:style>
  <w:style w:type="character" w:customStyle="1" w:styleId="berschrift1Zchn">
    <w:name w:val="Überschrift 1 Zchn"/>
    <w:basedOn w:val="Absatz-Standardschriftart"/>
    <w:link w:val="berschrift1"/>
    <w:uiPriority w:val="9"/>
    <w:rsid w:val="005B627A"/>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5B62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B627A"/>
    <w:rPr>
      <w:rFonts w:asciiTheme="majorHAnsi" w:eastAsiaTheme="majorEastAsia" w:hAnsiTheme="majorHAnsi" w:cstheme="majorBidi"/>
      <w:spacing w:val="-10"/>
      <w:kern w:val="28"/>
      <w:sz w:val="56"/>
      <w:szCs w:val="56"/>
    </w:rPr>
  </w:style>
  <w:style w:type="character" w:styleId="Kommentarzeichen">
    <w:name w:val="annotation reference"/>
    <w:basedOn w:val="Absatz-Standardschriftart"/>
    <w:uiPriority w:val="99"/>
    <w:semiHidden/>
    <w:unhideWhenUsed/>
    <w:rsid w:val="008A1A11"/>
    <w:rPr>
      <w:sz w:val="16"/>
      <w:szCs w:val="16"/>
    </w:rPr>
  </w:style>
  <w:style w:type="paragraph" w:styleId="Kommentartext">
    <w:name w:val="annotation text"/>
    <w:basedOn w:val="Standard"/>
    <w:link w:val="KommentartextZchn"/>
    <w:uiPriority w:val="99"/>
    <w:semiHidden/>
    <w:unhideWhenUsed/>
    <w:rsid w:val="008A1A1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A1A11"/>
    <w:rPr>
      <w:sz w:val="20"/>
      <w:szCs w:val="20"/>
    </w:rPr>
  </w:style>
  <w:style w:type="paragraph" w:styleId="Kommentarthema">
    <w:name w:val="annotation subject"/>
    <w:basedOn w:val="Kommentartext"/>
    <w:next w:val="Kommentartext"/>
    <w:link w:val="KommentarthemaZchn"/>
    <w:uiPriority w:val="99"/>
    <w:semiHidden/>
    <w:unhideWhenUsed/>
    <w:rsid w:val="008A1A11"/>
    <w:rPr>
      <w:b/>
      <w:bCs/>
    </w:rPr>
  </w:style>
  <w:style w:type="character" w:customStyle="1" w:styleId="KommentarthemaZchn">
    <w:name w:val="Kommentarthema Zchn"/>
    <w:basedOn w:val="KommentartextZchn"/>
    <w:link w:val="Kommentarthema"/>
    <w:uiPriority w:val="99"/>
    <w:semiHidden/>
    <w:rsid w:val="008A1A11"/>
    <w:rPr>
      <w:b/>
      <w:bCs/>
      <w:sz w:val="20"/>
      <w:szCs w:val="20"/>
    </w:rPr>
  </w:style>
  <w:style w:type="paragraph" w:styleId="Sprechblasentext">
    <w:name w:val="Balloon Text"/>
    <w:basedOn w:val="Standard"/>
    <w:link w:val="SprechblasentextZchn"/>
    <w:uiPriority w:val="99"/>
    <w:semiHidden/>
    <w:unhideWhenUsed/>
    <w:rsid w:val="008A1A1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A1A11"/>
    <w:rPr>
      <w:rFonts w:ascii="Tahoma" w:hAnsi="Tahoma" w:cs="Tahoma"/>
      <w:sz w:val="16"/>
      <w:szCs w:val="16"/>
    </w:rPr>
  </w:style>
  <w:style w:type="paragraph" w:styleId="berarbeitung">
    <w:name w:val="Revision"/>
    <w:hidden/>
    <w:uiPriority w:val="99"/>
    <w:semiHidden/>
    <w:rsid w:val="008A1A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692870">
      <w:bodyDiv w:val="1"/>
      <w:marLeft w:val="0"/>
      <w:marRight w:val="0"/>
      <w:marTop w:val="0"/>
      <w:marBottom w:val="0"/>
      <w:divBdr>
        <w:top w:val="none" w:sz="0" w:space="0" w:color="auto"/>
        <w:left w:val="none" w:sz="0" w:space="0" w:color="auto"/>
        <w:bottom w:val="none" w:sz="0" w:space="0" w:color="auto"/>
        <w:right w:val="none" w:sz="0" w:space="0" w:color="auto"/>
      </w:divBdr>
    </w:div>
    <w:div w:id="110966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E7A397-F046-4398-B6B6-CB8B23BCB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917</Words>
  <Characters>5783</Characters>
  <Application>Microsoft Office Word</Application>
  <DocSecurity>0</DocSecurity>
  <Lines>48</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Austriatech GmbH</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Witsch Benjamin</dc:creator>
  <cp:lastModifiedBy>Froetscher Alexander</cp:lastModifiedBy>
  <cp:revision>2</cp:revision>
  <dcterms:created xsi:type="dcterms:W3CDTF">2020-07-16T13:36:00Z</dcterms:created>
  <dcterms:modified xsi:type="dcterms:W3CDTF">2020-07-16T13:36:00Z</dcterms:modified>
</cp:coreProperties>
</file>